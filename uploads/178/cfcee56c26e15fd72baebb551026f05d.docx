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9A" w:rsidRDefault="007C179A" w:rsidP="007C179A">
      <w:pPr>
        <w:pStyle w:val="Textoprincipal"/>
      </w:pPr>
      <w:r w:rsidRPr="00A53472">
        <w:rPr>
          <w:rFonts w:ascii="Calibri" w:hAnsi="Calibri" w:cs="Calibri"/>
          <w:b/>
          <w:sz w:val="20"/>
          <w:szCs w:val="20"/>
          <w:lang w:val="en-US"/>
          <w:rPrChange w:id="0" w:author="Usuário" w:date="2023-01-16T20:55:00Z">
            <w:rPr>
              <w:rFonts w:ascii="Calibri" w:hAnsi="Calibri" w:cs="Calibri"/>
              <w:sz w:val="20"/>
              <w:szCs w:val="20"/>
              <w:lang w:val="en-US"/>
            </w:rPr>
          </w:rPrChange>
        </w:rPr>
        <w:t>Data:</w:t>
      </w:r>
      <w:r>
        <w:rPr>
          <w:rFonts w:ascii="Calibri" w:hAnsi="Calibri" w:cs="Calibri"/>
          <w:sz w:val="20"/>
          <w:szCs w:val="20"/>
          <w:lang w:val="en-US"/>
        </w:rPr>
        <w:t xml:space="preserve"> 19/01/2022   Horário: </w:t>
      </w:r>
      <w:ins w:id="1" w:author="Usuário" w:date="2023-01-16T20:55:00Z">
        <w:r w:rsidR="00A53472">
          <w:rPr>
            <w:rFonts w:ascii="Calibri" w:hAnsi="Calibri" w:cs="Calibri"/>
            <w:sz w:val="20"/>
            <w:szCs w:val="20"/>
            <w:lang w:val="en-US"/>
          </w:rPr>
          <w:t>09</w:t>
        </w:r>
      </w:ins>
      <w:del w:id="2" w:author="Usuário" w:date="2023-01-16T20:55:00Z">
        <w:r w:rsidDel="00A53472">
          <w:rPr>
            <w:rFonts w:ascii="Calibri" w:hAnsi="Calibri" w:cs="Calibri"/>
            <w:sz w:val="20"/>
            <w:szCs w:val="20"/>
            <w:lang w:val="en-US"/>
          </w:rPr>
          <w:delText>10</w:delText>
        </w:r>
      </w:del>
      <w:r>
        <w:rPr>
          <w:rFonts w:ascii="Calibri" w:hAnsi="Calibri" w:cs="Calibri"/>
          <w:sz w:val="20"/>
          <w:szCs w:val="20"/>
          <w:lang w:val="en-US"/>
        </w:rPr>
        <w:t>:00</w:t>
      </w:r>
    </w:p>
    <w:p w:rsidR="007C179A" w:rsidRDefault="007C179A" w:rsidP="007C179A">
      <w:pPr>
        <w:pStyle w:val="Textoprincipal"/>
      </w:pPr>
      <w:r w:rsidRPr="00A53472">
        <w:rPr>
          <w:rFonts w:ascii="Calibri" w:hAnsi="Calibri" w:cs="Calibri"/>
          <w:b/>
          <w:sz w:val="20"/>
          <w:szCs w:val="20"/>
          <w:lang w:val="en-US"/>
          <w:rPrChange w:id="3" w:author="Usuário" w:date="2023-01-16T20:55:00Z">
            <w:rPr>
              <w:rFonts w:ascii="Calibri" w:hAnsi="Calibri" w:cs="Calibri"/>
              <w:sz w:val="20"/>
              <w:szCs w:val="20"/>
              <w:lang w:val="en-US"/>
            </w:rPr>
          </w:rPrChange>
        </w:rPr>
        <w:t>Local: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ins w:id="4" w:author="Usuário" w:date="2023-01-16T21:11:00Z">
        <w:r w:rsidR="00AA46D1">
          <w:rPr>
            <w:rFonts w:ascii="Calibri" w:hAnsi="Calibri" w:cs="Calibri"/>
            <w:sz w:val="20"/>
            <w:szCs w:val="20"/>
            <w:lang w:val="en-US"/>
          </w:rPr>
          <w:t>Socie</w:t>
        </w:r>
        <w:bookmarkStart w:id="5" w:name="_GoBack"/>
        <w:bookmarkEnd w:id="5"/>
        <w:r w:rsidR="00AA46D1">
          <w:rPr>
            <w:rFonts w:ascii="Calibri" w:hAnsi="Calibri" w:cs="Calibri"/>
            <w:sz w:val="20"/>
            <w:szCs w:val="20"/>
            <w:lang w:val="en-US"/>
          </w:rPr>
          <w:t xml:space="preserve">dade </w:t>
        </w:r>
      </w:ins>
      <w:r>
        <w:rPr>
          <w:rFonts w:ascii="Calibri" w:hAnsi="Calibri" w:cs="Calibri"/>
          <w:sz w:val="20"/>
          <w:szCs w:val="20"/>
          <w:lang w:val="en-US"/>
        </w:rPr>
        <w:t>Hospital São Francisco de Assis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tbl>
      <w:tblPr>
        <w:tblpPr w:leftFromText="141" w:rightFromText="141" w:vertAnchor="text" w:horzAnchor="margin" w:tblpXSpec="center" w:tblpY="313"/>
        <w:tblW w:w="9288" w:type="dxa"/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7C179A" w:rsidTr="007C179A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7C179A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Senhores e Senhoras, bom dia. É com grande satisfação que o Conselho Regional de Enfermagem de Santa Catarina dá início à cerimônia de posse da Comissão de Ética de Enfermagem d</w:t>
            </w:r>
            <w:ins w:id="6" w:author="Usuário" w:date="2023-01-02T23:40:00Z">
              <w:r w:rsidR="009B1E88">
                <w:rPr>
                  <w:rFonts w:ascii="Calibri" w:hAnsi="Calibri" w:cs="Calibri"/>
                  <w:sz w:val="20"/>
                  <w:szCs w:val="20"/>
                </w:rPr>
                <w:t>a Sociedade Hospitalar</w:t>
              </w:r>
            </w:ins>
            <w:del w:id="7" w:author="Usuário" w:date="2023-01-02T23:40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>o Hospital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 São Francisco de Assis.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7C179A" w:rsidRDefault="007C179A" w:rsidP="007C179A">
      <w:pPr>
        <w:pStyle w:val="Textoprincipal"/>
        <w:rPr>
          <w:rFonts w:ascii="Calibri" w:hAnsi="Calibri" w:cs="Calibri"/>
          <w:b/>
          <w:color w:val="00B050"/>
          <w:sz w:val="20"/>
          <w:szCs w:val="20"/>
          <w:lang w:val="en-US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tbl>
      <w:tblPr>
        <w:tblpPr w:leftFromText="141" w:rightFromText="141" w:vertAnchor="text" w:horzAnchor="margin" w:tblpXSpec="center" w:tblpY="55"/>
        <w:tblW w:w="9288" w:type="dxa"/>
        <w:tblLayout w:type="fixed"/>
        <w:tblLook w:val="0000" w:firstRow="0" w:lastRow="0" w:firstColumn="0" w:lastColumn="0" w:noHBand="0" w:noVBand="0"/>
      </w:tblPr>
      <w:tblGrid>
        <w:gridCol w:w="4605"/>
        <w:gridCol w:w="4683"/>
      </w:tblGrid>
      <w:tr w:rsidR="007C179A" w:rsidTr="007C179A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  <w:p w:rsidR="007C179A" w:rsidRDefault="007C179A" w:rsidP="007C179A">
            <w:pPr>
              <w:rPr>
                <w:rFonts w:cs="Calibri"/>
                <w:b/>
                <w:sz w:val="20"/>
                <w:szCs w:val="20"/>
                <w:lang w:val="en-US"/>
              </w:rPr>
            </w:pPr>
          </w:p>
          <w:p w:rsidR="007C179A" w:rsidRDefault="007C179A" w:rsidP="007C179A">
            <w:pPr>
              <w:rPr>
                <w:lang w:val="en-U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7C179A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</w:tbl>
    <w:p w:rsidR="00A52F05" w:rsidRDefault="00A52F05" w:rsidP="001D6058">
      <w:pPr>
        <w:pStyle w:val="1SemRecuoPadro"/>
      </w:pPr>
    </w:p>
    <w:tbl>
      <w:tblPr>
        <w:tblW w:w="92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42"/>
        <w:gridCol w:w="5046"/>
      </w:tblGrid>
      <w:tr w:rsidR="007C179A" w:rsidTr="009B1E88"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A53472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8" w:author="Usuário" w:date="2023-01-16T20:55:00Z"/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ins w:id="9" w:author="Usuário" w:date="2023-01-16T20:57:00Z">
              <w:r w:rsidR="00A53472">
                <w:rPr>
                  <w:rFonts w:ascii="Calibri" w:hAnsi="Calibri" w:cs="Calibri"/>
                  <w:sz w:val="20"/>
                  <w:szCs w:val="20"/>
                </w:rPr>
                <w:t xml:space="preserve"> Representante do </w:t>
              </w:r>
            </w:ins>
            <w:r>
              <w:rPr>
                <w:rFonts w:ascii="Calibri" w:hAnsi="Calibri" w:cs="Calibri"/>
                <w:sz w:val="20"/>
                <w:szCs w:val="20"/>
              </w:rPr>
              <w:t xml:space="preserve">Presidente do Coren/SC – </w:t>
            </w:r>
            <w:ins w:id="10" w:author="Usuário" w:date="2023-01-09T06:25:00Z">
              <w:r w:rsidR="00F839E2">
                <w:rPr>
                  <w:rFonts w:ascii="Calibri" w:hAnsi="Calibri" w:cs="Calibri"/>
                  <w:sz w:val="20"/>
                  <w:szCs w:val="20"/>
                </w:rPr>
                <w:t xml:space="preserve"> Gelson Luiz de Albuquerque </w:t>
              </w:r>
            </w:ins>
          </w:p>
          <w:p w:rsidR="00A53472" w:rsidRDefault="00A53472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11" w:author="Usuário" w:date="2023-01-16T20:56:00Z"/>
                <w:rFonts w:ascii="Calibri" w:hAnsi="Calibri" w:cs="Calibri"/>
                <w:sz w:val="20"/>
                <w:szCs w:val="20"/>
              </w:rPr>
            </w:pPr>
            <w:ins w:id="12" w:author="Usuário" w:date="2023-01-16T20:55:00Z">
              <w:r>
                <w:rPr>
                  <w:rFonts w:ascii="Calibri" w:hAnsi="Calibri" w:cs="Calibri"/>
                  <w:sz w:val="20"/>
                  <w:szCs w:val="20"/>
                </w:rPr>
                <w:t xml:space="preserve">- Vice-presidente e </w:t>
              </w:r>
            </w:ins>
            <w:ins w:id="13" w:author="Usuário" w:date="2023-01-16T20:56:00Z">
              <w:r>
                <w:rPr>
                  <w:rFonts w:ascii="Calibri" w:hAnsi="Calibri" w:cs="Calibri"/>
                  <w:sz w:val="20"/>
                  <w:szCs w:val="20"/>
                </w:rPr>
                <w:t>Secretária do Coren/SC.</w:t>
              </w:r>
            </w:ins>
          </w:p>
          <w:p w:rsidR="007C179A" w:rsidRDefault="00A53472" w:rsidP="004E2B39">
            <w:pPr>
              <w:pStyle w:val="Textoprincipal"/>
              <w:tabs>
                <w:tab w:val="center" w:pos="4680"/>
                <w:tab w:val="right" w:pos="9360"/>
              </w:tabs>
            </w:pPr>
            <w:ins w:id="14" w:author="Usuário" w:date="2023-01-16T20:56:00Z">
              <w:r>
                <w:rPr>
                  <w:rFonts w:ascii="Calibri" w:hAnsi="Calibri" w:cs="Calibri"/>
                  <w:sz w:val="20"/>
                  <w:szCs w:val="20"/>
                </w:rPr>
                <w:t xml:space="preserve">- </w:t>
              </w:r>
            </w:ins>
            <w:ins w:id="15" w:author="Usuário" w:date="2023-01-16T20:58:00Z">
              <w:r>
                <w:rPr>
                  <w:rFonts w:ascii="Calibri" w:hAnsi="Calibri" w:cs="Calibri"/>
                  <w:sz w:val="20"/>
                  <w:szCs w:val="20"/>
                </w:rPr>
                <w:t xml:space="preserve">Representante fiscal do COREN/SC – Manoel Rogério dos Santos </w:t>
              </w:r>
            </w:ins>
            <w:ins w:id="16" w:author="Usuário" w:date="2023-01-16T20:59:00Z">
              <w:r>
                <w:rPr>
                  <w:rFonts w:ascii="Calibri" w:hAnsi="Calibri" w:cs="Calibri"/>
                  <w:sz w:val="20"/>
                  <w:szCs w:val="20"/>
                </w:rPr>
                <w:t xml:space="preserve">Junior e Karla </w:t>
              </w:r>
            </w:ins>
            <w:ins w:id="17" w:author="Usuário" w:date="2023-01-16T21:00:00Z">
              <w:r>
                <w:rPr>
                  <w:rFonts w:ascii="Calibri" w:hAnsi="Calibri" w:cs="Calibri"/>
                  <w:sz w:val="20"/>
                  <w:szCs w:val="20"/>
                </w:rPr>
                <w:t>Barzan Rodrigues.</w:t>
              </w:r>
            </w:ins>
            <w:del w:id="18" w:author="Usuário" w:date="2023-01-09T06:25:00Z">
              <w:r w:rsidR="007C179A" w:rsidDel="00F839E2">
                <w:rPr>
                  <w:rFonts w:ascii="Calibri" w:hAnsi="Calibri" w:cs="Calibri"/>
                  <w:sz w:val="20"/>
                  <w:szCs w:val="20"/>
                </w:rPr>
                <w:delText xml:space="preserve">ou representante. Sr.(a) (titulação e nome)  </w:delText>
              </w:r>
            </w:del>
          </w:p>
          <w:p w:rsidR="00AA46D1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19" w:author="Usuário" w:date="2023-01-16T21:07:00Z"/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Coordenador(a) da Comissão de Ética do Coren/SC – </w:t>
            </w:r>
            <w:ins w:id="20" w:author="Usuário" w:date="2023-01-09T06:26:00Z">
              <w:r w:rsidR="00F839E2">
                <w:rPr>
                  <w:rFonts w:ascii="Calibri" w:hAnsi="Calibri" w:cs="Calibri"/>
                  <w:sz w:val="20"/>
                  <w:szCs w:val="20"/>
                </w:rPr>
                <w:t>Maria Elisabeth Kleba da Silva</w:t>
              </w:r>
            </w:ins>
          </w:p>
          <w:p w:rsidR="00AA46D1" w:rsidRDefault="00AA46D1" w:rsidP="00AA46D1">
            <w:pPr>
              <w:pStyle w:val="Textoprincipal"/>
              <w:tabs>
                <w:tab w:val="center" w:pos="4680"/>
                <w:tab w:val="right" w:pos="9360"/>
              </w:tabs>
              <w:rPr>
                <w:ins w:id="21" w:author="Usuário" w:date="2023-01-16T21:07:00Z"/>
              </w:rPr>
            </w:pPr>
            <w:ins w:id="22" w:author="Usuário" w:date="2023-01-16T21:07:00Z">
              <w:r>
                <w:rPr>
                  <w:rFonts w:ascii="Calibri" w:hAnsi="Calibri" w:cs="Calibri"/>
                  <w:sz w:val="20"/>
                  <w:szCs w:val="20"/>
                </w:rPr>
                <w:t xml:space="preserve">- </w:t>
              </w:r>
              <w:r>
                <w:rPr>
                  <w:rFonts w:ascii="Calibri" w:hAnsi="Calibri" w:cs="Calibri"/>
                  <w:sz w:val="20"/>
                  <w:szCs w:val="20"/>
                </w:rPr>
                <w:t>Cargo: Prefeito Municipal Santo Amaro da Imperatriz</w:t>
              </w:r>
            </w:ins>
          </w:p>
          <w:p w:rsidR="007C179A" w:rsidRDefault="00AA46D1" w:rsidP="00AA46D1">
            <w:pPr>
              <w:pStyle w:val="Textoprincipal"/>
              <w:tabs>
                <w:tab w:val="center" w:pos="4680"/>
                <w:tab w:val="right" w:pos="9360"/>
              </w:tabs>
            </w:pPr>
            <w:ins w:id="23" w:author="Usuário" w:date="2023-01-16T21:07:00Z">
              <w:r>
                <w:rPr>
                  <w:rFonts w:ascii="Calibri" w:hAnsi="Calibri" w:cs="Calibri"/>
                  <w:sz w:val="20"/>
                  <w:szCs w:val="20"/>
                </w:rPr>
                <w:t>Nome: Sr.(a): Ricardo Costa</w:t>
              </w:r>
              <w:r w:rsidDel="00F839E2">
                <w:rPr>
                  <w:rFonts w:ascii="Calibri" w:hAnsi="Calibri" w:cs="Calibri"/>
                  <w:sz w:val="20"/>
                  <w:szCs w:val="20"/>
                </w:rPr>
                <w:t xml:space="preserve"> </w:t>
              </w:r>
            </w:ins>
            <w:del w:id="24" w:author="Usuário" w:date="2023-01-09T06:26:00Z">
              <w:r w:rsidR="007C179A" w:rsidDel="00F839E2">
                <w:rPr>
                  <w:rFonts w:ascii="Calibri" w:hAnsi="Calibri" w:cs="Calibri"/>
                  <w:sz w:val="20"/>
                  <w:szCs w:val="20"/>
                </w:rPr>
                <w:delText xml:space="preserve">ou representante Sr.(a) (titulação e nome)  </w:delText>
              </w:r>
            </w:del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Secretário(a) Mu</w:t>
            </w:r>
            <w:r w:rsidR="009B1E88">
              <w:rPr>
                <w:rFonts w:ascii="Calibri" w:hAnsi="Calibri" w:cs="Calibri"/>
                <w:sz w:val="20"/>
                <w:szCs w:val="20"/>
              </w:rPr>
              <w:t xml:space="preserve">nicipal de Saúde – Adriana </w:t>
            </w:r>
            <w:ins w:id="25" w:author="Usuário" w:date="2023-01-09T06:27:00Z">
              <w:r w:rsidR="00F839E2">
                <w:rPr>
                  <w:rFonts w:ascii="Calibri" w:hAnsi="Calibri" w:cs="Calibri"/>
                  <w:sz w:val="20"/>
                  <w:szCs w:val="20"/>
                </w:rPr>
                <w:t xml:space="preserve">C. Santos </w:t>
              </w:r>
            </w:ins>
            <w:r w:rsidR="009B1E88">
              <w:rPr>
                <w:rFonts w:ascii="Calibri" w:hAnsi="Calibri" w:cs="Calibri"/>
                <w:sz w:val="20"/>
                <w:szCs w:val="20"/>
              </w:rPr>
              <w:t>Lohn</w:t>
            </w:r>
            <w:ins w:id="26" w:author="Usuário" w:date="2023-01-16T21:01:00Z">
              <w:r w:rsidR="00A53472">
                <w:rPr>
                  <w:rFonts w:ascii="Calibri" w:hAnsi="Calibri" w:cs="Calibri"/>
                  <w:sz w:val="20"/>
                  <w:szCs w:val="20"/>
                </w:rPr>
                <w:t>.</w:t>
              </w:r>
            </w:ins>
            <w:r>
              <w:rPr>
                <w:rFonts w:ascii="Calibri" w:hAnsi="Calibri" w:cs="Calibri"/>
                <w:sz w:val="20"/>
                <w:szCs w:val="20"/>
              </w:rPr>
              <w:t xml:space="preserve">   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27" w:author="Usuário" w:date="2023-01-16T21:02:00Z"/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Diretor(a</w:t>
            </w:r>
            <w:r w:rsidR="009B1E88">
              <w:rPr>
                <w:rFonts w:ascii="Calibri" w:hAnsi="Calibri" w:cs="Calibri"/>
                <w:sz w:val="20"/>
                <w:szCs w:val="20"/>
              </w:rPr>
              <w:t>) da Instituição – Samara Passi</w:t>
            </w:r>
            <w:del w:id="28" w:author="Usuário" w:date="2023-01-09T06:27:00Z">
              <w:r w:rsidR="009B1E88" w:rsidDel="00F839E2">
                <w:rPr>
                  <w:rFonts w:ascii="Calibri" w:hAnsi="Calibri" w:cs="Calibri"/>
                  <w:sz w:val="20"/>
                  <w:szCs w:val="20"/>
                </w:rPr>
                <w:delText>n</w:delText>
              </w:r>
            </w:del>
            <w:r w:rsidR="009B1E88">
              <w:rPr>
                <w:rFonts w:ascii="Calibri" w:hAnsi="Calibri" w:cs="Calibri"/>
                <w:sz w:val="20"/>
                <w:szCs w:val="20"/>
              </w:rPr>
              <w:t>g</w:t>
            </w:r>
            <w:ins w:id="29" w:author="Usuário" w:date="2023-01-09T06:27:00Z">
              <w:r w:rsidR="00F839E2">
                <w:rPr>
                  <w:rFonts w:ascii="Calibri" w:hAnsi="Calibri" w:cs="Calibri"/>
                  <w:sz w:val="20"/>
                  <w:szCs w:val="20"/>
                </w:rPr>
                <w:t xml:space="preserve"> de Castro</w:t>
              </w:r>
            </w:ins>
          </w:p>
          <w:p w:rsidR="00A53472" w:rsidRDefault="00A53472" w:rsidP="004E2B39">
            <w:pPr>
              <w:pStyle w:val="Textoprincipal"/>
              <w:tabs>
                <w:tab w:val="center" w:pos="4680"/>
                <w:tab w:val="right" w:pos="9360"/>
              </w:tabs>
            </w:pPr>
            <w:ins w:id="30" w:author="Usuário" w:date="2023-01-16T21:02:00Z">
              <w:r>
                <w:rPr>
                  <w:rFonts w:ascii="Calibri" w:hAnsi="Calibri" w:cs="Calibri"/>
                  <w:sz w:val="20"/>
                  <w:szCs w:val="20"/>
                </w:rPr>
                <w:t>Administradora e Interventora Hospitalar – Cecilia Rosing Steffens</w:t>
              </w:r>
            </w:ins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Diretor/Gerente de Enferma</w:t>
            </w:r>
            <w:r w:rsidR="009B1E88">
              <w:rPr>
                <w:rFonts w:ascii="Calibri" w:hAnsi="Calibri" w:cs="Calibri"/>
                <w:sz w:val="20"/>
                <w:szCs w:val="20"/>
              </w:rPr>
              <w:t>gem – Sueli Poleza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Representante da Comissão de Ética de Enfermagem d</w:t>
            </w:r>
            <w:r w:rsidR="009B1E88">
              <w:rPr>
                <w:rFonts w:ascii="Calibri" w:hAnsi="Calibri" w:cs="Calibri"/>
                <w:sz w:val="20"/>
                <w:szCs w:val="20"/>
              </w:rPr>
              <w:t>a instituição -  Milena Bruggemann Texeira</w:t>
            </w:r>
          </w:p>
          <w:p w:rsidR="007C179A" w:rsidDel="00AA46D1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del w:id="31" w:author="Usuário" w:date="2023-01-16T21:07:00Z"/>
              </w:rPr>
            </w:pPr>
            <w:del w:id="32" w:author="Usuário" w:date="2023-01-16T21:07:00Z">
              <w:r w:rsidDel="00AA46D1">
                <w:rPr>
                  <w:rFonts w:ascii="Calibri" w:hAnsi="Calibri" w:cs="Calibri"/>
                  <w:sz w:val="20"/>
                  <w:szCs w:val="20"/>
                </w:rPr>
                <w:delText>- Enfermeiro(a) Fiscal</w:delText>
              </w:r>
            </w:del>
            <w:del w:id="33" w:author="Usuário" w:date="2023-01-09T06:29:00Z">
              <w:r w:rsidDel="00F839E2">
                <w:rPr>
                  <w:rFonts w:ascii="Calibri" w:hAnsi="Calibri" w:cs="Calibri"/>
                  <w:sz w:val="20"/>
                  <w:szCs w:val="20"/>
                </w:rPr>
                <w:delText xml:space="preserve"> Sr.(a) (titulação e nome) </w:delText>
              </w:r>
            </w:del>
            <w:del w:id="34" w:author="Usuário" w:date="2023-01-16T21:07:00Z">
              <w:r w:rsidDel="00AA46D1">
                <w:rPr>
                  <w:rFonts w:ascii="Calibri" w:hAnsi="Calibri" w:cs="Calibri"/>
                  <w:sz w:val="20"/>
                  <w:szCs w:val="20"/>
                </w:rPr>
                <w:delText>–</w:delText>
              </w:r>
              <w:r w:rsidR="009B1E88" w:rsidDel="00AA46D1">
                <w:rPr>
                  <w:rFonts w:ascii="Calibri" w:hAnsi="Calibri" w:cs="Calibri"/>
                  <w:sz w:val="20"/>
                  <w:szCs w:val="20"/>
                </w:rPr>
                <w:delText xml:space="preserve"> Amanda Loregian ( </w:delText>
              </w:r>
            </w:del>
            <w:del w:id="35" w:author="Usuário" w:date="2023-01-09T06:28:00Z">
              <w:r w:rsidR="009B1E88" w:rsidDel="00F839E2">
                <w:rPr>
                  <w:rFonts w:ascii="Calibri" w:hAnsi="Calibri" w:cs="Calibri"/>
                  <w:sz w:val="20"/>
                  <w:szCs w:val="20"/>
                </w:rPr>
                <w:delText>Cordenadora</w:delText>
              </w:r>
            </w:del>
            <w:del w:id="36" w:author="Usuário" w:date="2023-01-16T21:07:00Z">
              <w:r w:rsidR="009B1E88" w:rsidDel="00AA46D1">
                <w:rPr>
                  <w:rFonts w:ascii="Calibri" w:hAnsi="Calibri" w:cs="Calibri"/>
                  <w:sz w:val="20"/>
                  <w:szCs w:val="20"/>
                </w:rPr>
                <w:delText xml:space="preserve"> d</w:delText>
              </w:r>
            </w:del>
            <w:del w:id="37" w:author="Usuário" w:date="2023-01-09T06:28:00Z">
              <w:r w:rsidR="009B1E88" w:rsidDel="00F839E2">
                <w:rPr>
                  <w:rFonts w:ascii="Calibri" w:hAnsi="Calibri" w:cs="Calibri"/>
                  <w:sz w:val="20"/>
                  <w:szCs w:val="20"/>
                </w:rPr>
                <w:delText>a</w:delText>
              </w:r>
            </w:del>
            <w:del w:id="38" w:author="Usuário" w:date="2023-01-16T21:07:00Z">
              <w:r w:rsidR="009B1E88" w:rsidDel="00AA46D1">
                <w:rPr>
                  <w:rFonts w:ascii="Calibri" w:hAnsi="Calibri" w:cs="Calibri"/>
                  <w:sz w:val="20"/>
                  <w:szCs w:val="20"/>
                </w:rPr>
                <w:delText xml:space="preserve"> enfermagem </w:delText>
              </w:r>
            </w:del>
          </w:p>
          <w:p w:rsidR="00F839E2" w:rsidRDefault="007C179A" w:rsidP="00A53472">
            <w:pPr>
              <w:pStyle w:val="Textoprincipal"/>
              <w:tabs>
                <w:tab w:val="center" w:pos="4680"/>
                <w:tab w:val="right" w:pos="9360"/>
              </w:tabs>
              <w:pPrChange w:id="39" w:author="Usuário" w:date="2023-01-16T21:02:00Z">
                <w:pPr>
                  <w:pStyle w:val="Textoprincipal"/>
                  <w:tabs>
                    <w:tab w:val="center" w:pos="4680"/>
                    <w:tab w:val="right" w:pos="9360"/>
                  </w:tabs>
                </w:pPr>
              </w:pPrChange>
            </w:pPr>
            <w:del w:id="40" w:author="Usuário" w:date="2023-01-16T21:02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 xml:space="preserve">- </w:delText>
              </w:r>
            </w:del>
            <w:del w:id="41" w:author="Usuário" w:date="2023-01-09T06:31:00Z">
              <w:r w:rsidDel="00F839E2">
                <w:rPr>
                  <w:rFonts w:ascii="Calibri" w:hAnsi="Calibri" w:cs="Calibri"/>
                  <w:sz w:val="20"/>
                  <w:szCs w:val="20"/>
                </w:rPr>
                <w:delText>Outras autoridades que a equipe de Enfermagem julgar importante – convidar.</w:delText>
              </w:r>
            </w:del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3"/>
        <w:gridCol w:w="5515"/>
      </w:tblGrid>
      <w:tr w:rsidR="007C179A" w:rsidTr="004E2B3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4E2B3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Registramos a presença das seguintes autoridades:</w:t>
            </w:r>
          </w:p>
          <w:p w:rsidR="007C179A" w:rsidDel="00A53472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del w:id="42" w:author="Usuário" w:date="2023-01-16T21:02:00Z"/>
              </w:rPr>
            </w:pPr>
            <w:del w:id="43" w:author="Usuário" w:date="2023-01-16T21:02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 xml:space="preserve">Cargo: </w:delText>
              </w:r>
            </w:del>
            <w:del w:id="44" w:author="Usuário" w:date="2023-01-09T06:34:00Z">
              <w:r w:rsidDel="00D00220">
                <w:rPr>
                  <w:rFonts w:ascii="Calibri" w:hAnsi="Calibri" w:cs="Calibri"/>
                  <w:sz w:val="20"/>
                  <w:szCs w:val="20"/>
                </w:rPr>
                <w:delText>______________________________</w:delText>
              </w:r>
            </w:del>
          </w:p>
          <w:p w:rsidR="007C179A" w:rsidDel="00A53472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del w:id="45" w:author="Usuário" w:date="2023-01-16T21:02:00Z"/>
              </w:rPr>
            </w:pPr>
            <w:del w:id="46" w:author="Usuário" w:date="2023-01-16T21:02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 xml:space="preserve">Nome: (título + Sr.(a): </w:delText>
              </w:r>
            </w:del>
            <w:del w:id="47" w:author="Usuário" w:date="2023-01-09T06:34:00Z">
              <w:r w:rsidDel="00D00220">
                <w:rPr>
                  <w:rFonts w:ascii="Calibri" w:hAnsi="Calibri" w:cs="Calibri"/>
                  <w:sz w:val="20"/>
                  <w:szCs w:val="20"/>
                </w:rPr>
                <w:delText>__________________________________</w:delText>
              </w:r>
            </w:del>
          </w:p>
          <w:p w:rsidR="007C179A" w:rsidDel="00AA46D1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del w:id="48" w:author="Usuário" w:date="2023-01-16T21:08:00Z"/>
              </w:rPr>
            </w:pPr>
            <w:del w:id="49" w:author="Usuário" w:date="2023-01-16T21:08:00Z">
              <w:r w:rsidDel="00AA46D1">
                <w:rPr>
                  <w:rFonts w:ascii="Calibri" w:hAnsi="Calibri" w:cs="Calibri"/>
                  <w:sz w:val="20"/>
                  <w:szCs w:val="20"/>
                </w:rPr>
                <w:delText>Cargo:</w:delText>
              </w:r>
            </w:del>
            <w:del w:id="50" w:author="Usuário" w:date="2023-01-09T06:35:00Z">
              <w:r w:rsidDel="00D00220">
                <w:rPr>
                  <w:rFonts w:ascii="Calibri" w:hAnsi="Calibri" w:cs="Calibri"/>
                  <w:sz w:val="20"/>
                  <w:szCs w:val="20"/>
                </w:rPr>
                <w:delText xml:space="preserve"> _____________________________________________</w:delText>
              </w:r>
            </w:del>
          </w:p>
          <w:p w:rsidR="007C179A" w:rsidDel="00AA46D1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del w:id="51" w:author="Usuário" w:date="2023-01-16T21:08:00Z"/>
              </w:rPr>
            </w:pPr>
            <w:del w:id="52" w:author="Usuário" w:date="2023-01-16T21:08:00Z">
              <w:r w:rsidDel="00AA46D1">
                <w:rPr>
                  <w:rFonts w:ascii="Calibri" w:hAnsi="Calibri" w:cs="Calibri"/>
                  <w:sz w:val="20"/>
                  <w:szCs w:val="20"/>
                </w:rPr>
                <w:delText xml:space="preserve">Nome: </w:delText>
              </w:r>
            </w:del>
            <w:del w:id="53" w:author="Usuário" w:date="2023-01-16T21:03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 xml:space="preserve">(título + </w:delText>
              </w:r>
            </w:del>
            <w:del w:id="54" w:author="Usuário" w:date="2023-01-16T21:08:00Z">
              <w:r w:rsidDel="00AA46D1">
                <w:rPr>
                  <w:rFonts w:ascii="Calibri" w:hAnsi="Calibri" w:cs="Calibri"/>
                  <w:sz w:val="20"/>
                  <w:szCs w:val="20"/>
                </w:rPr>
                <w:delText>Sr.(a):</w:delText>
              </w:r>
            </w:del>
            <w:del w:id="55" w:author="Usuário" w:date="2023-01-09T06:35:00Z">
              <w:r w:rsidDel="00D00220">
                <w:rPr>
                  <w:rFonts w:ascii="Calibri" w:hAnsi="Calibri" w:cs="Calibri"/>
                  <w:sz w:val="20"/>
                  <w:szCs w:val="20"/>
                </w:rPr>
                <w:delText xml:space="preserve"> __________________________________</w:delText>
              </w:r>
            </w:del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Cargo: </w:t>
            </w:r>
            <w:ins w:id="56" w:author="Usuário" w:date="2023-01-16T21:03:00Z">
              <w:r w:rsidR="00A53472">
                <w:rPr>
                  <w:rFonts w:ascii="Calibri" w:hAnsi="Calibri" w:cs="Calibri"/>
                  <w:sz w:val="20"/>
                  <w:szCs w:val="20"/>
                </w:rPr>
                <w:t>Administrador Municipal</w:t>
              </w:r>
            </w:ins>
            <w:del w:id="57" w:author="Usuário" w:date="2023-01-16T21:03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>_____________________________________________</w:delText>
              </w:r>
            </w:del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Nome: </w:t>
            </w:r>
            <w:del w:id="58" w:author="Usuário" w:date="2023-01-16T21:03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>(título +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 Sr.(a)</w:t>
            </w:r>
            <w:ins w:id="59" w:author="Usuário" w:date="2023-01-16T21:03:00Z">
              <w:r w:rsidR="00A53472">
                <w:rPr>
                  <w:rFonts w:ascii="Calibri" w:hAnsi="Calibri" w:cs="Calibri"/>
                  <w:sz w:val="20"/>
                  <w:szCs w:val="20"/>
                </w:rPr>
                <w:t xml:space="preserve">: Edgar </w:t>
              </w:r>
            </w:ins>
            <w:ins w:id="60" w:author="Usuário" w:date="2023-01-16T21:04:00Z">
              <w:r w:rsidR="00A53472">
                <w:rPr>
                  <w:rFonts w:ascii="Calibri" w:hAnsi="Calibri" w:cs="Calibri"/>
                  <w:sz w:val="20"/>
                  <w:szCs w:val="20"/>
                </w:rPr>
                <w:t>Camargo Filho.</w:t>
              </w:r>
            </w:ins>
            <w:del w:id="61" w:author="Usuário" w:date="2023-01-16T21:03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>: __________________________________</w:delText>
              </w:r>
            </w:del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Cargo: </w:t>
            </w:r>
            <w:ins w:id="62" w:author="Usuário" w:date="2023-01-16T21:04:00Z">
              <w:r w:rsidR="00A53472">
                <w:rPr>
                  <w:rFonts w:ascii="Calibri" w:hAnsi="Calibri" w:cs="Calibri"/>
                  <w:sz w:val="20"/>
                  <w:szCs w:val="20"/>
                </w:rPr>
                <w:t xml:space="preserve"> CCIH</w:t>
              </w:r>
            </w:ins>
            <w:del w:id="63" w:author="Usuário" w:date="2023-01-16T21:04:00Z">
              <w:r w:rsidDel="00A53472">
                <w:rPr>
                  <w:rFonts w:ascii="Calibri" w:hAnsi="Calibri" w:cs="Calibri"/>
                  <w:sz w:val="20"/>
                  <w:szCs w:val="20"/>
                </w:rPr>
                <w:delText>_____________________________________________</w:delText>
              </w:r>
            </w:del>
          </w:p>
          <w:p w:rsidR="00AA46D1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64" w:author="Usuário" w:date="2023-01-16T21:06:00Z"/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Nome: (título + Sr.(a):</w:t>
            </w:r>
            <w:ins w:id="65" w:author="Usuário" w:date="2023-01-16T21:04:00Z">
              <w:r w:rsidR="00A53472">
                <w:rPr>
                  <w:rFonts w:ascii="Calibri" w:hAnsi="Calibri" w:cs="Calibri"/>
                  <w:sz w:val="20"/>
                  <w:szCs w:val="20"/>
                </w:rPr>
                <w:t xml:space="preserve"> Juliana</w:t>
              </w:r>
            </w:ins>
            <w:ins w:id="66" w:author="Usuário" w:date="2023-01-16T21:09:00Z">
              <w:r w:rsidR="00AA46D1">
                <w:rPr>
                  <w:rFonts w:ascii="Calibri" w:hAnsi="Calibri" w:cs="Calibri"/>
                  <w:sz w:val="20"/>
                  <w:szCs w:val="20"/>
                </w:rPr>
                <w:t xml:space="preserve"> Cristina Silveira</w:t>
              </w:r>
            </w:ins>
          </w:p>
          <w:p w:rsidR="00AA46D1" w:rsidRDefault="00AA46D1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67" w:author="Usuário" w:date="2023-01-16T21:06:00Z"/>
                <w:rFonts w:ascii="Calibri" w:hAnsi="Calibri" w:cs="Calibri"/>
                <w:sz w:val="20"/>
                <w:szCs w:val="20"/>
              </w:rPr>
            </w:pPr>
            <w:ins w:id="68" w:author="Usuário" w:date="2023-01-16T21:06:00Z">
              <w:r>
                <w:rPr>
                  <w:rFonts w:ascii="Calibri" w:hAnsi="Calibri" w:cs="Calibri"/>
                  <w:sz w:val="20"/>
                  <w:szCs w:val="20"/>
                </w:rPr>
                <w:t xml:space="preserve">Enfermeiro(a) </w:t>
              </w:r>
            </w:ins>
            <w:ins w:id="69" w:author="Usuário" w:date="2023-01-16T21:07:00Z">
              <w:r>
                <w:rPr>
                  <w:rFonts w:ascii="Calibri" w:hAnsi="Calibri" w:cs="Calibri"/>
                  <w:sz w:val="20"/>
                  <w:szCs w:val="20"/>
                </w:rPr>
                <w:t>Coordenador da Emergência</w:t>
              </w:r>
            </w:ins>
          </w:p>
          <w:p w:rsidR="007C179A" w:rsidRDefault="00AA46D1" w:rsidP="00AA46D1">
            <w:pPr>
              <w:pStyle w:val="Textoprincipal"/>
              <w:tabs>
                <w:tab w:val="center" w:pos="4680"/>
                <w:tab w:val="right" w:pos="9360"/>
              </w:tabs>
              <w:pPrChange w:id="70" w:author="Usuário" w:date="2023-01-16T21:06:00Z">
                <w:pPr>
                  <w:pStyle w:val="Textoprincipal"/>
                  <w:tabs>
                    <w:tab w:val="center" w:pos="4680"/>
                    <w:tab w:val="right" w:pos="9360"/>
                  </w:tabs>
                </w:pPr>
              </w:pPrChange>
            </w:pPr>
            <w:ins w:id="71" w:author="Usuário" w:date="2023-01-16T21:07:00Z">
              <w:r>
                <w:rPr>
                  <w:rFonts w:ascii="Calibri" w:hAnsi="Calibri" w:cs="Calibri"/>
                  <w:sz w:val="20"/>
                  <w:szCs w:val="20"/>
                </w:rPr>
                <w:t xml:space="preserve">Nome: Sr. (a): </w:t>
              </w:r>
            </w:ins>
            <w:ins w:id="72" w:author="Usuário" w:date="2023-01-16T21:06:00Z">
              <w:r>
                <w:rPr>
                  <w:rFonts w:ascii="Calibri" w:hAnsi="Calibri" w:cs="Calibri"/>
                  <w:sz w:val="20"/>
                  <w:szCs w:val="20"/>
                </w:rPr>
                <w:t xml:space="preserve">Amanda Loregian </w:t>
              </w:r>
            </w:ins>
            <w:del w:id="73" w:author="Usuário" w:date="2023-01-16T21:04:00Z">
              <w:r w:rsidR="007C179A" w:rsidDel="00A53472">
                <w:rPr>
                  <w:rFonts w:ascii="Calibri" w:hAnsi="Calibri" w:cs="Calibri"/>
                  <w:sz w:val="20"/>
                  <w:szCs w:val="20"/>
                </w:rPr>
                <w:delText xml:space="preserve"> __________________________________</w:delText>
              </w:r>
            </w:del>
          </w:p>
        </w:tc>
      </w:tr>
      <w:tr w:rsidR="00AA46D1" w:rsidTr="004E2B39">
        <w:trPr>
          <w:ins w:id="74" w:author="Usuário" w:date="2023-01-16T21:09:00Z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6D1" w:rsidRDefault="00AA46D1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75" w:author="Usuário" w:date="2023-01-16T21:09:00Z"/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6D1" w:rsidRDefault="00AA46D1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ins w:id="76" w:author="Usuário" w:date="2023-01-16T21:09:00Z"/>
                <w:rFonts w:ascii="Calibri" w:hAnsi="Calibri" w:cs="Calibri"/>
                <w:sz w:val="20"/>
                <w:szCs w:val="20"/>
              </w:rPr>
            </w:pP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</w:rPr>
        <w:t>IV. HINO NACIONAL BRASILEIRO</w:t>
      </w:r>
      <w:r>
        <w:rPr>
          <w:rFonts w:ascii="Calibri" w:hAnsi="Calibri" w:cs="Calibri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96"/>
        <w:gridCol w:w="5092"/>
      </w:tblGrid>
      <w:tr w:rsidR="007C179A" w:rsidTr="004E2B39"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4E2B39"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</w:rPr>
        <w:t>V. HOMENAGEM</w:t>
      </w:r>
      <w:r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hAnsi="Calibri" w:cs="Calibri"/>
          <w:sz w:val="16"/>
          <w:szCs w:val="16"/>
        </w:rPr>
        <w:t>É opcional. Espaço reservado para que a organização realize alguma homenagem a pessoas ou empresas.</w:t>
      </w:r>
      <w:r>
        <w:rPr>
          <w:rFonts w:ascii="Calibri" w:hAnsi="Calibri" w:cs="Calibri"/>
          <w:sz w:val="20"/>
          <w:szCs w:val="20"/>
        </w:rPr>
        <w:t>)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85"/>
        <w:gridCol w:w="5103"/>
      </w:tblGrid>
      <w:tr w:rsidR="007C179A" w:rsidTr="004E2B39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4E2B39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Convidamos o(a) Sr.(a) para receber a homenagem...  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73"/>
        <w:gridCol w:w="5115"/>
      </w:tblGrid>
      <w:tr w:rsidR="007C179A" w:rsidTr="004E2B3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4E2B3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Convidamos o(a) Diretor/Gerente de Enfermagem ou equivalente para fazer uso da palavra;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Com a palavra o(a) Diretor(a) da Instituição;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Convidamos o(a) Secretário(a) Municipal de Saúde;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- Para fazer uso da palavra, convidamos o(a) Diretor(a) de Enfermagem para apresentar um breve histórico da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Comissão de Ética na instituição, e os atuais eleitos;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Com a palavra o(a) Coordenador(a) da Comissão de Ética do Coren/SC;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- Convidamos o(a) Presidente do Coren/SC (se estiver presente) pra fazer uso da palavra.</w:t>
            </w: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7C179A" w:rsidRDefault="007C179A" w:rsidP="007C179A">
      <w:pPr>
        <w:pStyle w:val="Textoprincipal"/>
        <w:rPr>
          <w:rFonts w:ascii="Calibri" w:hAnsi="Calibri" w:cs="Calibri"/>
          <w:b/>
          <w:color w:val="00B050"/>
          <w:sz w:val="20"/>
          <w:szCs w:val="20"/>
          <w:lang w:val="en-US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994"/>
        <w:gridCol w:w="5294"/>
      </w:tblGrid>
      <w:tr w:rsidR="007C179A" w:rsidTr="007C179A"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7C179A"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Neste momento vamos proceder à posse da Comissão de Ética de Enfermagem da </w:t>
            </w:r>
            <w:del w:id="77" w:author="Usuário" w:date="2023-01-02T23:38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 xml:space="preserve">____ </w:delText>
              </w:r>
            </w:del>
            <w:ins w:id="78" w:author="Usuário" w:date="2023-01-02T23:38:00Z">
              <w:r w:rsidR="009B1E88">
                <w:rPr>
                  <w:rFonts w:ascii="Calibri" w:hAnsi="Calibri" w:cs="Calibri"/>
                  <w:sz w:val="20"/>
                  <w:szCs w:val="20"/>
                </w:rPr>
                <w:t>Sociedade Hospitalar São Francisco de Assis, Santo Amaro da Imperatriz – SC.</w:t>
              </w:r>
            </w:ins>
            <w:del w:id="79" w:author="Usuário" w:date="2023-01-02T23:38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>[instituição / município].</w:delText>
              </w:r>
            </w:del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073/2021, homologada pela Decisão Cofen n</w:t>
            </w:r>
            <w:r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008/2022, que aprovou o Regimento Interno do Coren-SC;  decisão Coren-SC nº 055, de 28/10/2021, que atualizou o Regimento Interno da Comissão de Ética do Coren-SC (CEC-SC); e, a Portaria Coren-SC nº </w:t>
            </w:r>
            <w:ins w:id="80" w:author="Usuário" w:date="2023-01-09T06:45:00Z">
              <w:r w:rsidR="00B24637">
                <w:rPr>
                  <w:rFonts w:ascii="Calibri" w:hAnsi="Calibri" w:cs="Calibri"/>
                  <w:sz w:val="20"/>
                  <w:szCs w:val="20"/>
                </w:rPr>
                <w:t>014</w:t>
              </w:r>
            </w:ins>
            <w:del w:id="81" w:author="Usuário" w:date="2023-01-09T06:45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/202</w:t>
            </w:r>
            <w:ins w:id="82" w:author="Usuário" w:date="2023-01-09T06:45:00Z">
              <w:r w:rsidR="00B24637">
                <w:rPr>
                  <w:rFonts w:ascii="Calibri" w:hAnsi="Calibri" w:cs="Calibri"/>
                  <w:sz w:val="20"/>
                  <w:szCs w:val="20"/>
                </w:rPr>
                <w:t>0</w:t>
              </w:r>
            </w:ins>
            <w:del w:id="83" w:author="Usuário" w:date="2023-01-09T06:45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ins w:id="84" w:author="Usuário" w:date="2023-01-09T06:45:00Z">
              <w:r w:rsidR="00B24637">
                <w:rPr>
                  <w:rFonts w:ascii="Calibri" w:hAnsi="Calibri" w:cs="Calibri"/>
                  <w:sz w:val="20"/>
                  <w:szCs w:val="20"/>
                </w:rPr>
                <w:t>15</w:t>
              </w:r>
            </w:ins>
            <w:del w:id="85" w:author="Usuário" w:date="2023-01-09T06:45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ins w:id="86" w:author="Usuário" w:date="2023-01-09T06:46:00Z">
              <w:r w:rsidR="00B24637">
                <w:rPr>
                  <w:rFonts w:ascii="Calibri" w:hAnsi="Calibri" w:cs="Calibri"/>
                  <w:sz w:val="20"/>
                  <w:szCs w:val="20"/>
                </w:rPr>
                <w:t>julho</w:t>
              </w:r>
            </w:ins>
            <w:del w:id="87" w:author="Usuário" w:date="2023-01-09T06:45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 de 202</w:t>
            </w:r>
            <w:ins w:id="88" w:author="Usuário" w:date="2023-01-09T06:46:00Z">
              <w:r w:rsidR="00B24637">
                <w:rPr>
                  <w:rFonts w:ascii="Calibri" w:hAnsi="Calibri" w:cs="Calibri"/>
                  <w:sz w:val="20"/>
                  <w:szCs w:val="20"/>
                </w:rPr>
                <w:t>0</w:t>
              </w:r>
            </w:ins>
            <w:del w:id="89" w:author="Usuário" w:date="2023-01-09T06:46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, que designa os membros da Comissão de Ética de Enfermagem da </w:t>
            </w:r>
            <w:del w:id="90" w:author="Usuário" w:date="2023-01-02T23:38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>______ [instituição]</w:delText>
              </w:r>
            </w:del>
            <w:ins w:id="91" w:author="Usuário" w:date="2023-01-02T23:38:00Z">
              <w:r w:rsidR="009B1E88">
                <w:rPr>
                  <w:rFonts w:ascii="Calibri" w:hAnsi="Calibri" w:cs="Calibri"/>
                  <w:sz w:val="20"/>
                  <w:szCs w:val="20"/>
                </w:rPr>
                <w:t>Sociedade Hospitalar S</w:t>
              </w:r>
            </w:ins>
            <w:ins w:id="92" w:author="Usuário" w:date="2023-01-02T23:39:00Z">
              <w:r w:rsidR="009B1E88">
                <w:rPr>
                  <w:rFonts w:ascii="Calibri" w:hAnsi="Calibri" w:cs="Calibri"/>
                  <w:sz w:val="20"/>
                  <w:szCs w:val="20"/>
                </w:rPr>
                <w:t>ão Francisco de Assis</w:t>
              </w:r>
            </w:ins>
            <w:r>
              <w:rPr>
                <w:rFonts w:ascii="Calibri" w:hAnsi="Calibri" w:cs="Calibri"/>
                <w:sz w:val="20"/>
                <w:szCs w:val="20"/>
              </w:rPr>
              <w:t xml:space="preserve"> de</w:t>
            </w:r>
            <w:ins w:id="93" w:author="Usuário" w:date="2023-01-02T23:39:00Z">
              <w:r w:rsidR="009B1E88">
                <w:rPr>
                  <w:rFonts w:ascii="Calibri" w:hAnsi="Calibri" w:cs="Calibri"/>
                  <w:sz w:val="20"/>
                  <w:szCs w:val="20"/>
                </w:rPr>
                <w:t xml:space="preserve"> Santo Amaro da Imperatriz - SC</w:t>
              </w:r>
            </w:ins>
            <w:del w:id="94" w:author="Usuário" w:date="2023-01-02T23:39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 xml:space="preserve"> ___ [município]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, com mandato de </w:t>
            </w:r>
            <w:ins w:id="95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19</w:t>
              </w:r>
            </w:ins>
            <w:del w:id="96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/</w:t>
            </w:r>
            <w:ins w:id="97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01</w:t>
              </w:r>
            </w:ins>
            <w:del w:id="98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/202</w:t>
            </w:r>
            <w:ins w:id="99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3</w:t>
              </w:r>
            </w:ins>
            <w:del w:id="100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ins w:id="101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19</w:t>
              </w:r>
            </w:ins>
            <w:del w:id="102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/</w:t>
            </w:r>
            <w:ins w:id="103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01</w:t>
              </w:r>
            </w:ins>
            <w:del w:id="104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/202</w:t>
            </w:r>
            <w:ins w:id="105" w:author="Usuário" w:date="2023-01-09T06:44:00Z">
              <w:r w:rsidR="00B24637">
                <w:rPr>
                  <w:rFonts w:ascii="Calibri" w:hAnsi="Calibri" w:cs="Calibri"/>
                  <w:sz w:val="20"/>
                  <w:szCs w:val="20"/>
                </w:rPr>
                <w:t>6</w:t>
              </w:r>
            </w:ins>
            <w:del w:id="106" w:author="Usuário" w:date="2023-01-09T06:44:00Z">
              <w:r w:rsidDel="00B24637">
                <w:rPr>
                  <w:rFonts w:ascii="Calibri" w:hAnsi="Calibri" w:cs="Calibri"/>
                  <w:sz w:val="20"/>
                  <w:szCs w:val="20"/>
                </w:rPr>
                <w:delText>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Convidamos o(a) Presidente do Coren/SC (nome) ou Representante (nome) para empossar os novos membros da Comissão de Ética do(a) </w:t>
            </w:r>
            <w:ins w:id="107" w:author="Usuário" w:date="2023-01-02T23:40:00Z">
              <w:r w:rsidR="009B1E88">
                <w:rPr>
                  <w:rFonts w:ascii="Calibri" w:hAnsi="Calibri" w:cs="Calibri"/>
                  <w:sz w:val="20"/>
                  <w:szCs w:val="20"/>
                </w:rPr>
                <w:t>Sociedade Hospitalar São Francisco de Assis</w:t>
              </w:r>
            </w:ins>
            <w:del w:id="108" w:author="Usuário" w:date="2023-01-02T23:40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>______________________________</w:delText>
              </w:r>
            </w:del>
            <w:del w:id="109" w:author="Usuário" w:date="2023-01-02T23:39:00Z">
              <w:r w:rsidDel="009B1E88">
                <w:rPr>
                  <w:rFonts w:ascii="Calibri" w:hAnsi="Calibri" w:cs="Calibri"/>
                  <w:sz w:val="20"/>
                  <w:szCs w:val="20"/>
                </w:rPr>
                <w:delText>_</w:delText>
              </w:r>
            </w:del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</w:pPr>
      <w:r>
        <w:rPr>
          <w:rFonts w:ascii="Calibri" w:hAnsi="Calibri" w:cs="Calibri"/>
          <w:b/>
          <w:color w:val="00B050"/>
          <w:sz w:val="20"/>
          <w:szCs w:val="20"/>
          <w:lang w:val="en-US"/>
        </w:rPr>
        <w:lastRenderedPageBreak/>
        <w:t>VIII. ENCERRAMENTO</w:t>
      </w:r>
    </w:p>
    <w:p w:rsidR="007C179A" w:rsidRDefault="007C179A" w:rsidP="007C179A">
      <w:pPr>
        <w:pStyle w:val="Textoprincipal"/>
        <w:rPr>
          <w:rFonts w:ascii="Calibri" w:hAnsi="Calibri" w:cs="Calibri"/>
          <w:b/>
          <w:color w:val="00B050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7C179A" w:rsidTr="004E2B39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C179A" w:rsidTr="004E2B39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7C179A" w:rsidRDefault="007C179A" w:rsidP="004E2B39">
            <w:pPr>
              <w:pStyle w:val="Textoprincipal"/>
              <w:tabs>
                <w:tab w:val="center" w:pos="4680"/>
                <w:tab w:val="right" w:pos="936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>
      <w:pPr>
        <w:pStyle w:val="Textoprincipal"/>
        <w:ind w:left="113"/>
      </w:pPr>
      <w:r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7C179A" w:rsidRDefault="007C179A" w:rsidP="007C179A">
      <w:pPr>
        <w:pStyle w:val="Textoprincipal"/>
        <w:ind w:left="113"/>
      </w:pPr>
      <w:r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7C179A" w:rsidRDefault="007C179A" w:rsidP="007C179A">
      <w:pPr>
        <w:pStyle w:val="Textoprincipal"/>
        <w:ind w:left="113"/>
      </w:pPr>
      <w:r>
        <w:rPr>
          <w:rFonts w:ascii="Calibri" w:hAnsi="Calibri" w:cs="Calibri"/>
          <w:sz w:val="20"/>
          <w:szCs w:val="20"/>
        </w:rPr>
        <w:t>- Atenção aos nomes dos convidados. Sempre conferir com a pessoa a pronuncia correta;</w:t>
      </w:r>
    </w:p>
    <w:p w:rsidR="007C179A" w:rsidRDefault="007C179A" w:rsidP="007C179A">
      <w:pPr>
        <w:pStyle w:val="Textoprincipal"/>
        <w:ind w:left="113"/>
      </w:pPr>
      <w:r>
        <w:rPr>
          <w:rFonts w:ascii="Calibri" w:hAnsi="Calibri" w:cs="Calibri"/>
          <w:sz w:val="20"/>
          <w:szCs w:val="20"/>
        </w:rPr>
        <w:t>- Testar previamente o equipamento eletrônico utilizado.</w:t>
      </w:r>
    </w:p>
    <w:p w:rsidR="007C179A" w:rsidRDefault="007C179A" w:rsidP="007C179A">
      <w:pPr>
        <w:pStyle w:val="Textoprincipal"/>
        <w:rPr>
          <w:rFonts w:ascii="Calibri" w:hAnsi="Calibri" w:cs="Calibri"/>
          <w:sz w:val="20"/>
          <w:szCs w:val="20"/>
        </w:rPr>
      </w:pPr>
    </w:p>
    <w:p w:rsidR="007C179A" w:rsidRDefault="007C179A" w:rsidP="007C179A"/>
    <w:p w:rsidR="007C179A" w:rsidRDefault="007C179A" w:rsidP="001D6058">
      <w:pPr>
        <w:pStyle w:val="1SemRecuoPadro"/>
      </w:pPr>
    </w:p>
    <w:sectPr w:rsidR="007C179A" w:rsidSect="00E1292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48" w:right="1134" w:bottom="284" w:left="1701" w:header="510" w:footer="5" w:gutter="0"/>
      <w:pgBorders w:offsetFrom="page">
        <w:top w:val="threeDEmboss" w:sz="24" w:space="24" w:color="000000"/>
        <w:left w:val="threeDEmboss" w:sz="24" w:space="24" w:color="000000"/>
        <w:bottom w:val="threeDEngrave" w:sz="24" w:space="24" w:color="000000"/>
        <w:right w:val="threeDEngrav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6F" w:rsidRDefault="004B226F" w:rsidP="00512A02">
      <w:pPr>
        <w:spacing w:after="0" w:line="240" w:lineRule="auto"/>
      </w:pPr>
      <w:r>
        <w:separator/>
      </w:r>
    </w:p>
    <w:p w:rsidR="004B226F" w:rsidRDefault="004B226F"/>
    <w:p w:rsidR="004B226F" w:rsidRDefault="004B226F"/>
  </w:endnote>
  <w:endnote w:type="continuationSeparator" w:id="0">
    <w:p w:rsidR="004B226F" w:rsidRDefault="004B226F" w:rsidP="00512A02">
      <w:pPr>
        <w:spacing w:after="0" w:line="240" w:lineRule="auto"/>
      </w:pPr>
      <w:r>
        <w:continuationSeparator/>
      </w:r>
    </w:p>
    <w:p w:rsidR="004B226F" w:rsidRDefault="004B226F"/>
    <w:p w:rsidR="004B226F" w:rsidRDefault="004B2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 SemiCond">
    <w:altName w:val="Segoe UI Light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1026" w:type="dxa"/>
      <w:tblBorders>
        <w:top w:val="single" w:sz="8" w:space="0" w:color="000000"/>
        <w:bottom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4962"/>
      <w:gridCol w:w="5811"/>
    </w:tblGrid>
    <w:tr w:rsidR="00A52F05" w:rsidRPr="00E1292B" w:rsidTr="00A52F05">
      <w:trPr>
        <w:trHeight w:val="264"/>
      </w:trPr>
      <w:tc>
        <w:tcPr>
          <w:tcW w:w="4962" w:type="dxa"/>
          <w:tcBorders>
            <w:top w:val="single" w:sz="8" w:space="0" w:color="000000"/>
            <w:left w:val="single" w:sz="4" w:space="0" w:color="auto"/>
          </w:tcBorders>
          <w:shd w:val="clear" w:color="auto" w:fill="FFFFFF"/>
          <w:vAlign w:val="center"/>
        </w:tcPr>
        <w:p w:rsidR="00A52F05" w:rsidRPr="00E1292B" w:rsidRDefault="00A52F05" w:rsidP="00E1292B">
          <w:pPr>
            <w:pStyle w:val="Rodap"/>
            <w:ind w:left="743" w:firstLine="567"/>
            <w:rPr>
              <w:b/>
              <w:bCs/>
              <w:color w:val="000000"/>
            </w:rPr>
          </w:pPr>
          <w:r w:rsidRPr="00E1292B">
            <w:rPr>
              <w:b/>
              <w:bCs/>
              <w:color w:val="000000"/>
            </w:rPr>
            <w:t>USO INTERNO</w:t>
          </w:r>
        </w:p>
      </w:tc>
      <w:tc>
        <w:tcPr>
          <w:tcW w:w="5811" w:type="dxa"/>
          <w:tcBorders>
            <w:top w:val="single" w:sz="8" w:space="0" w:color="000000"/>
            <w:left w:val="single" w:sz="4" w:space="0" w:color="auto"/>
            <w:bottom w:val="single" w:sz="8" w:space="0" w:color="000000"/>
          </w:tcBorders>
          <w:shd w:val="clear" w:color="auto" w:fill="auto"/>
          <w:vAlign w:val="center"/>
        </w:tcPr>
        <w:p w:rsidR="00A52F05" w:rsidRPr="00E1292B" w:rsidRDefault="00A52F05" w:rsidP="00E1292B">
          <w:pPr>
            <w:pStyle w:val="Rodap"/>
            <w:jc w:val="center"/>
            <w:rPr>
              <w:b/>
              <w:bCs/>
              <w:color w:val="000000"/>
            </w:rPr>
          </w:pPr>
          <w:r w:rsidRPr="00E1292B">
            <w:rPr>
              <w:color w:val="000000"/>
            </w:rPr>
            <w:t>Pag.</w:t>
          </w:r>
          <w:r w:rsidRPr="00E1292B">
            <w:rPr>
              <w:b/>
              <w:bCs/>
              <w:color w:val="000000"/>
            </w:rPr>
            <w:t xml:space="preserve"> </w:t>
          </w:r>
          <w:r w:rsidRPr="00E1292B">
            <w:rPr>
              <w:b/>
              <w:bCs/>
              <w:color w:val="000000"/>
            </w:rPr>
            <w:fldChar w:fldCharType="begin"/>
          </w:r>
          <w:r w:rsidRPr="00E1292B">
            <w:rPr>
              <w:b/>
              <w:bCs/>
              <w:color w:val="000000"/>
            </w:rPr>
            <w:instrText xml:space="preserve"> PAGE   \* MERGEFORMAT </w:instrText>
          </w:r>
          <w:r w:rsidRPr="00E1292B">
            <w:rPr>
              <w:b/>
              <w:bCs/>
              <w:color w:val="000000"/>
            </w:rPr>
            <w:fldChar w:fldCharType="separate"/>
          </w:r>
          <w:r w:rsidR="00812856">
            <w:rPr>
              <w:b/>
              <w:bCs/>
              <w:noProof/>
              <w:color w:val="000000"/>
            </w:rPr>
            <w:t>2</w:t>
          </w:r>
          <w:r w:rsidRPr="00E1292B">
            <w:rPr>
              <w:b/>
              <w:bCs/>
              <w:noProof/>
              <w:color w:val="000000"/>
            </w:rPr>
            <w:fldChar w:fldCharType="end"/>
          </w:r>
        </w:p>
      </w:tc>
    </w:tr>
    <w:tr w:rsidR="00A52F05" w:rsidRPr="00E1292B" w:rsidTr="00A52F05">
      <w:trPr>
        <w:trHeight w:val="397"/>
      </w:trPr>
      <w:tc>
        <w:tcPr>
          <w:tcW w:w="10773" w:type="dxa"/>
          <w:gridSpan w:val="2"/>
          <w:tcBorders>
            <w:top w:val="nil"/>
            <w:left w:val="single" w:sz="4" w:space="0" w:color="auto"/>
          </w:tcBorders>
          <w:shd w:val="clear" w:color="auto" w:fill="FFFFFF"/>
          <w:vAlign w:val="center"/>
        </w:tcPr>
        <w:p w:rsidR="00A52F05" w:rsidRPr="00E1292B" w:rsidRDefault="00A52F05" w:rsidP="002C1A47">
          <w:pPr>
            <w:pStyle w:val="Rodap"/>
            <w:rPr>
              <w:color w:val="000000"/>
              <w:sz w:val="18"/>
              <w:szCs w:val="18"/>
            </w:rPr>
          </w:pPr>
          <w:r w:rsidRPr="00E1292B">
            <w:rPr>
              <w:color w:val="000000"/>
              <w:sz w:val="18"/>
              <w:szCs w:val="18"/>
            </w:rPr>
            <w:t>REPRODUÇÃO PROIBIDA. SOLICITAR CÓPIA AO ADMINISTRATIVO.</w:t>
          </w:r>
        </w:p>
      </w:tc>
    </w:tr>
  </w:tbl>
  <w:p w:rsidR="00517CCA" w:rsidRDefault="00517CCA" w:rsidP="00DC63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50" w:type="dxa"/>
      <w:tblInd w:w="-1026" w:type="dxa"/>
      <w:tblBorders>
        <w:top w:val="single" w:sz="8" w:space="0" w:color="000000"/>
        <w:bottom w:val="single" w:sz="8" w:space="0" w:color="000000"/>
      </w:tblBorders>
      <w:tblLook w:val="04A0" w:firstRow="1" w:lastRow="0" w:firstColumn="1" w:lastColumn="0" w:noHBand="0" w:noVBand="1"/>
    </w:tblPr>
    <w:tblGrid>
      <w:gridCol w:w="5102"/>
      <w:gridCol w:w="3642"/>
      <w:gridCol w:w="2006"/>
    </w:tblGrid>
    <w:tr w:rsidR="00F41715" w:rsidRPr="00E1292B" w:rsidTr="00E1292B">
      <w:tc>
        <w:tcPr>
          <w:tcW w:w="5102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F41715" w:rsidRPr="00E1292B" w:rsidRDefault="00F41715" w:rsidP="00F44641">
          <w:pPr>
            <w:pStyle w:val="Rodap"/>
            <w:rPr>
              <w:b/>
              <w:color w:val="000000"/>
            </w:rPr>
          </w:pPr>
          <w:r w:rsidRPr="00E1292B">
            <w:rPr>
              <w:b/>
              <w:color w:val="000000"/>
            </w:rPr>
            <w:t>APROVAÇÃO</w:t>
          </w:r>
        </w:p>
      </w:tc>
      <w:tc>
        <w:tcPr>
          <w:tcW w:w="3642" w:type="dxa"/>
          <w:tcBorders>
            <w:left w:val="single" w:sz="4" w:space="0" w:color="auto"/>
            <w:bottom w:val="nil"/>
          </w:tcBorders>
          <w:shd w:val="clear" w:color="auto" w:fill="auto"/>
        </w:tcPr>
        <w:p w:rsidR="00F41715" w:rsidRPr="00E1292B" w:rsidRDefault="00F41715" w:rsidP="00E1292B">
          <w:pPr>
            <w:pStyle w:val="Rodap"/>
            <w:ind w:left="743" w:firstLine="567"/>
            <w:rPr>
              <w:b/>
              <w:bCs/>
              <w:color w:val="000000"/>
            </w:rPr>
          </w:pPr>
          <w:r w:rsidRPr="00E1292B">
            <w:rPr>
              <w:b/>
              <w:bCs/>
              <w:color w:val="000000"/>
            </w:rPr>
            <w:t>IMPORTANTE</w:t>
          </w:r>
        </w:p>
      </w:tc>
      <w:tc>
        <w:tcPr>
          <w:tcW w:w="2006" w:type="dxa"/>
          <w:tcBorders>
            <w:left w:val="single" w:sz="4" w:space="0" w:color="auto"/>
          </w:tcBorders>
          <w:shd w:val="clear" w:color="auto" w:fill="auto"/>
        </w:tcPr>
        <w:p w:rsidR="00F41715" w:rsidRPr="00E1292B" w:rsidRDefault="00F41715" w:rsidP="00E1292B">
          <w:pPr>
            <w:pStyle w:val="Rodap"/>
            <w:ind w:left="219"/>
            <w:rPr>
              <w:color w:val="000000"/>
            </w:rPr>
          </w:pPr>
          <w:r w:rsidRPr="00E1292B">
            <w:rPr>
              <w:color w:val="000000"/>
            </w:rPr>
            <w:t>Pag. 1</w:t>
          </w:r>
        </w:p>
      </w:tc>
    </w:tr>
    <w:tr w:rsidR="00F41715" w:rsidRPr="00E1292B" w:rsidTr="00E1292B">
      <w:tc>
        <w:tcPr>
          <w:tcW w:w="510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41715" w:rsidRPr="00E1292B" w:rsidRDefault="00F41715" w:rsidP="00E1292B">
          <w:pPr>
            <w:spacing w:after="0" w:line="240" w:lineRule="auto"/>
            <w:jc w:val="center"/>
            <w:rPr>
              <w:b/>
              <w:bCs/>
              <w:color w:val="000000"/>
              <w:sz w:val="16"/>
              <w:szCs w:val="16"/>
            </w:rPr>
          </w:pPr>
        </w:p>
      </w:tc>
      <w:tc>
        <w:tcPr>
          <w:tcW w:w="5648" w:type="dxa"/>
          <w:gridSpan w:val="2"/>
          <w:tcBorders>
            <w:top w:val="nil"/>
            <w:left w:val="single" w:sz="4" w:space="0" w:color="auto"/>
          </w:tcBorders>
          <w:shd w:val="clear" w:color="auto" w:fill="auto"/>
        </w:tcPr>
        <w:p w:rsidR="00F41715" w:rsidRPr="00E1292B" w:rsidRDefault="00F41715" w:rsidP="00C55EFB">
          <w:pPr>
            <w:pStyle w:val="Rodap"/>
            <w:rPr>
              <w:color w:val="000000"/>
              <w:sz w:val="14"/>
              <w:szCs w:val="14"/>
            </w:rPr>
          </w:pPr>
          <w:r w:rsidRPr="00E1292B">
            <w:rPr>
              <w:color w:val="000000"/>
              <w:sz w:val="14"/>
              <w:szCs w:val="14"/>
            </w:rPr>
            <w:t xml:space="preserve">DOCUMENTO PARA USO INTERNO – REPRODUÇÃO PROIBIDA SEM AUTORIZAÇÃO PREVIA DA </w:t>
          </w:r>
          <w:r w:rsidRPr="00E1292B">
            <w:rPr>
              <w:b/>
              <w:color w:val="000000"/>
              <w:sz w:val="14"/>
              <w:szCs w:val="14"/>
            </w:rPr>
            <w:t xml:space="preserve">DMI  </w:t>
          </w:r>
          <w:r w:rsidRPr="00E1292B">
            <w:rPr>
              <w:color w:val="000000"/>
              <w:sz w:val="14"/>
              <w:szCs w:val="14"/>
            </w:rPr>
            <w:t>EM NECESSIDADE DE CÓPIA</w:t>
          </w:r>
          <w:r w:rsidRPr="00E1292B">
            <w:rPr>
              <w:b/>
              <w:color w:val="000000"/>
              <w:sz w:val="14"/>
              <w:szCs w:val="14"/>
            </w:rPr>
            <w:t xml:space="preserve">, </w:t>
          </w:r>
          <w:r w:rsidRPr="00E1292B">
            <w:rPr>
              <w:color w:val="000000"/>
              <w:sz w:val="14"/>
              <w:szCs w:val="14"/>
            </w:rPr>
            <w:t>SOLICITAR AO SETOR DE QUALIDADE.</w:t>
          </w:r>
        </w:p>
      </w:tc>
    </w:tr>
  </w:tbl>
  <w:p w:rsidR="00F41715" w:rsidRDefault="00F41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6F" w:rsidRDefault="004B226F" w:rsidP="00512A02">
      <w:pPr>
        <w:spacing w:after="0" w:line="240" w:lineRule="auto"/>
      </w:pPr>
      <w:r>
        <w:separator/>
      </w:r>
    </w:p>
    <w:p w:rsidR="004B226F" w:rsidRDefault="004B226F"/>
    <w:p w:rsidR="004B226F" w:rsidRDefault="004B226F"/>
  </w:footnote>
  <w:footnote w:type="continuationSeparator" w:id="0">
    <w:p w:rsidR="004B226F" w:rsidRDefault="004B226F" w:rsidP="00512A02">
      <w:pPr>
        <w:spacing w:after="0" w:line="240" w:lineRule="auto"/>
      </w:pPr>
      <w:r>
        <w:continuationSeparator/>
      </w:r>
    </w:p>
    <w:p w:rsidR="004B226F" w:rsidRDefault="004B226F"/>
    <w:p w:rsidR="004B226F" w:rsidRDefault="004B22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715" w:rsidRDefault="001D6058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978016" o:spid="_x0000_s2076" type="#_x0000_t136" style="position:absolute;margin-left:0;margin-top:0;width:365.4pt;height:274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FA"/>
        </v:shape>
      </w:pict>
    </w:r>
  </w:p>
  <w:p w:rsidR="00517CCA" w:rsidRDefault="00517CCA"/>
  <w:p w:rsidR="00517CCA" w:rsidRDefault="00517C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0" w:type="dxa"/>
      <w:tblInd w:w="-1134" w:type="dxa"/>
      <w:tblBorders>
        <w:top w:val="single" w:sz="8" w:space="0" w:color="000000"/>
        <w:bottom w:val="single" w:sz="8" w:space="0" w:color="000000"/>
      </w:tblBorders>
      <w:tblLook w:val="04A0" w:firstRow="1" w:lastRow="0" w:firstColumn="1" w:lastColumn="0" w:noHBand="0" w:noVBand="1"/>
    </w:tblPr>
    <w:tblGrid>
      <w:gridCol w:w="1652"/>
      <w:gridCol w:w="9018"/>
    </w:tblGrid>
    <w:tr w:rsidR="00FD2ECF" w:rsidRPr="00E1292B" w:rsidTr="00A52F05">
      <w:trPr>
        <w:trHeight w:val="1864"/>
      </w:trPr>
      <w:tc>
        <w:tcPr>
          <w:tcW w:w="1652" w:type="dxa"/>
          <w:tcBorders>
            <w:top w:val="nil"/>
            <w:bottom w:val="single" w:sz="8" w:space="0" w:color="000000"/>
            <w:right w:val="single" w:sz="4" w:space="0" w:color="auto"/>
          </w:tcBorders>
          <w:shd w:val="clear" w:color="auto" w:fill="auto"/>
          <w:vAlign w:val="center"/>
        </w:tcPr>
        <w:p w:rsidR="0009736C" w:rsidRDefault="00812856" w:rsidP="0009736C"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81915</wp:posOffset>
                </wp:positionH>
                <wp:positionV relativeFrom="page">
                  <wp:posOffset>85090</wp:posOffset>
                </wp:positionV>
                <wp:extent cx="904240" cy="933450"/>
                <wp:effectExtent l="0" t="0" r="0" b="0"/>
                <wp:wrapNone/>
                <wp:docPr id="26" name="Imagem 994" descr="Placa branca com letras pretas em fundo bran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94" descr="Placa branca com letras pretas em fundo branc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24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9736C" w:rsidRPr="0009736C" w:rsidRDefault="0009736C" w:rsidP="0009736C">
          <w:pPr>
            <w:pStyle w:val="Cabealho"/>
            <w:ind w:left="-108" w:right="-120"/>
            <w:jc w:val="center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</w:p>
        <w:p w:rsidR="000D4099" w:rsidRPr="00E1292B" w:rsidRDefault="000D4099" w:rsidP="00E1292B">
          <w:pPr>
            <w:pStyle w:val="Cabealho"/>
            <w:ind w:left="-108" w:right="-120"/>
            <w:jc w:val="center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</w:p>
      </w:tc>
      <w:tc>
        <w:tcPr>
          <w:tcW w:w="9018" w:type="dxa"/>
          <w:tcBorders>
            <w:top w:val="nil"/>
            <w:left w:val="single" w:sz="4" w:space="0" w:color="auto"/>
            <w:bottom w:val="single" w:sz="8" w:space="0" w:color="000000"/>
          </w:tcBorders>
          <w:shd w:val="clear" w:color="auto" w:fill="auto"/>
          <w:vAlign w:val="center"/>
        </w:tcPr>
        <w:p w:rsidR="00F41715" w:rsidRDefault="00F41715" w:rsidP="00E1292B">
          <w:pPr>
            <w:pStyle w:val="Cabealho"/>
            <w:ind w:left="176"/>
            <w:jc w:val="center"/>
            <w:rPr>
              <w:rFonts w:ascii="Tahoma" w:hAnsi="Tahoma" w:cs="Tahoma"/>
              <w:color w:val="000000"/>
              <w:sz w:val="40"/>
              <w:szCs w:val="36"/>
            </w:rPr>
          </w:pPr>
          <w:r w:rsidRPr="00E1292B">
            <w:rPr>
              <w:rFonts w:ascii="Tahoma" w:hAnsi="Tahoma" w:cs="Tahoma"/>
              <w:color w:val="000000"/>
              <w:sz w:val="40"/>
              <w:szCs w:val="36"/>
            </w:rPr>
            <w:t>SISTEMA DE GESTÃO INTEGRADO</w:t>
          </w:r>
        </w:p>
        <w:p w:rsidR="0009736C" w:rsidRPr="00F636F7" w:rsidRDefault="0009736C" w:rsidP="0009736C">
          <w:pPr>
            <w:pStyle w:val="Cabealho"/>
            <w:ind w:left="176"/>
            <w:jc w:val="center"/>
            <w:rPr>
              <w:rFonts w:ascii="Tahoma" w:hAnsi="Tahoma" w:cs="Tahoma"/>
              <w:color w:val="000000"/>
              <w:sz w:val="20"/>
              <w:szCs w:val="20"/>
            </w:rPr>
          </w:pPr>
          <w:r w:rsidRPr="00F636F7">
            <w:rPr>
              <w:rFonts w:ascii="Tahoma" w:hAnsi="Tahoma" w:cs="Tahoma"/>
              <w:b/>
              <w:noProof/>
              <w:color w:val="009999"/>
              <w:sz w:val="20"/>
              <w:szCs w:val="20"/>
            </w:rPr>
            <w:t>ASSOCIAÇÃO HOSPITALAR</w:t>
          </w:r>
        </w:p>
        <w:p w:rsidR="0009736C" w:rsidRPr="00F636F7" w:rsidRDefault="008C127A" w:rsidP="0009736C">
          <w:pPr>
            <w:pStyle w:val="Cabealho"/>
            <w:ind w:left="2835"/>
            <w:rPr>
              <w:rFonts w:ascii="Tahoma" w:hAnsi="Tahoma" w:cs="Tahoma"/>
              <w:b/>
              <w:color w:val="009999"/>
              <w:sz w:val="20"/>
              <w:szCs w:val="20"/>
            </w:rPr>
          </w:pPr>
          <w:r>
            <w:rPr>
              <w:rFonts w:ascii="Tahoma" w:hAnsi="Tahoma" w:cs="Tahoma"/>
              <w:b/>
              <w:color w:val="009999"/>
              <w:sz w:val="20"/>
              <w:szCs w:val="20"/>
            </w:rPr>
            <w:t xml:space="preserve">     </w:t>
          </w:r>
          <w:r w:rsidR="0009736C" w:rsidRPr="00F636F7">
            <w:rPr>
              <w:rFonts w:ascii="Tahoma" w:hAnsi="Tahoma" w:cs="Tahoma"/>
              <w:b/>
              <w:color w:val="009999"/>
              <w:sz w:val="20"/>
              <w:szCs w:val="20"/>
            </w:rPr>
            <w:t xml:space="preserve"> SÃO FRANCISCO DE ASSIS</w:t>
          </w:r>
        </w:p>
        <w:p w:rsidR="0009736C" w:rsidRDefault="008C127A" w:rsidP="0009736C">
          <w:pPr>
            <w:pStyle w:val="Cabealho"/>
            <w:ind w:left="2835"/>
            <w:rPr>
              <w:rFonts w:ascii="Tahoma" w:eastAsia="Arial" w:hAnsi="Tahoma" w:cs="Tahoma"/>
              <w:color w:val="326565"/>
              <w:w w:val="95"/>
              <w:sz w:val="20"/>
              <w:szCs w:val="20"/>
              <w:lang w:val="en-US"/>
            </w:rPr>
          </w:pPr>
          <w:r>
            <w:rPr>
              <w:rFonts w:ascii="Tahoma" w:eastAsia="Arial" w:hAnsi="Tahoma" w:cs="Tahoma"/>
              <w:color w:val="326565"/>
              <w:w w:val="95"/>
              <w:sz w:val="20"/>
              <w:szCs w:val="20"/>
              <w:lang w:val="en-US"/>
            </w:rPr>
            <w:t xml:space="preserve">        </w:t>
          </w:r>
          <w:r w:rsidR="0009736C" w:rsidRPr="00F636F7">
            <w:rPr>
              <w:rFonts w:ascii="Tahoma" w:eastAsia="Arial" w:hAnsi="Tahoma" w:cs="Tahoma"/>
              <w:color w:val="326565"/>
              <w:w w:val="95"/>
              <w:sz w:val="20"/>
              <w:szCs w:val="20"/>
              <w:lang w:val="en-US"/>
            </w:rPr>
            <w:t>CNJP: 86.025.897/0001-23</w:t>
          </w:r>
        </w:p>
        <w:p w:rsidR="0009736C" w:rsidRPr="00E1292B" w:rsidRDefault="0009736C" w:rsidP="00E1292B">
          <w:pPr>
            <w:pStyle w:val="Cabealho"/>
            <w:ind w:left="176"/>
            <w:jc w:val="center"/>
            <w:rPr>
              <w:rFonts w:ascii="Tahoma" w:hAnsi="Tahoma" w:cs="Tahoma"/>
              <w:color w:val="000000"/>
              <w:sz w:val="36"/>
              <w:szCs w:val="36"/>
            </w:rPr>
          </w:pPr>
        </w:p>
      </w:tc>
    </w:tr>
    <w:tr w:rsidR="00F41715" w:rsidRPr="00E1292B" w:rsidTr="00A52F05">
      <w:trPr>
        <w:trHeight w:val="479"/>
      </w:trPr>
      <w:tc>
        <w:tcPr>
          <w:tcW w:w="10670" w:type="dxa"/>
          <w:gridSpan w:val="2"/>
          <w:tcBorders>
            <w:bottom w:val="single" w:sz="4" w:space="0" w:color="auto"/>
          </w:tcBorders>
          <w:shd w:val="clear" w:color="auto" w:fill="FFFFFF"/>
          <w:vAlign w:val="center"/>
        </w:tcPr>
        <w:p w:rsidR="00F41715" w:rsidRPr="00A52F05" w:rsidRDefault="00A52F05" w:rsidP="00A52F05">
          <w:pPr>
            <w:pStyle w:val="Textoprincipal"/>
            <w:jc w:val="center"/>
            <w:rPr>
              <w:sz w:val="30"/>
            </w:rPr>
          </w:pPr>
          <w:r w:rsidRPr="00A52F05">
            <w:rPr>
              <w:rFonts w:ascii="Calibri" w:hAnsi="Calibri" w:cs="Calibri"/>
              <w:sz w:val="32"/>
              <w:szCs w:val="20"/>
            </w:rPr>
            <w:t>Cerimonial de Posse da Comissão de Ética de Enfermagem (CEE)</w:t>
          </w:r>
        </w:p>
      </w:tc>
    </w:tr>
  </w:tbl>
  <w:p w:rsidR="00F41715" w:rsidRDefault="00812856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978017" o:spid="_x0000_s2079" type="#_x0000_t136" style="position:absolute;margin-left:0;margin-top:0;width:365.4pt;height:274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F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1026" w:type="dxa"/>
      <w:tblBorders>
        <w:top w:val="single" w:sz="8" w:space="0" w:color="000000"/>
        <w:bottom w:val="single" w:sz="8" w:space="0" w:color="000000"/>
      </w:tblBorders>
      <w:tblLook w:val="04A0" w:firstRow="1" w:lastRow="0" w:firstColumn="1" w:lastColumn="0" w:noHBand="0" w:noVBand="1"/>
    </w:tblPr>
    <w:tblGrid>
      <w:gridCol w:w="1985"/>
      <w:gridCol w:w="4320"/>
      <w:gridCol w:w="2200"/>
      <w:gridCol w:w="2268"/>
    </w:tblGrid>
    <w:tr w:rsidR="00F41715" w:rsidRPr="00E1292B" w:rsidTr="00E1292B">
      <w:trPr>
        <w:trHeight w:val="695"/>
      </w:trPr>
      <w:tc>
        <w:tcPr>
          <w:tcW w:w="1985" w:type="dxa"/>
          <w:shd w:val="clear" w:color="auto" w:fill="auto"/>
        </w:tcPr>
        <w:p w:rsidR="00F41715" w:rsidRPr="00E1292B" w:rsidRDefault="00812856" w:rsidP="00E1292B">
          <w:pPr>
            <w:pStyle w:val="Cabealho"/>
            <w:ind w:left="-108" w:right="-120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  <w:r w:rsidRPr="00E1292B">
            <w:rPr>
              <w:rFonts w:ascii="Cambria" w:hAnsi="Cambria"/>
              <w:b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969010" cy="641985"/>
                <wp:effectExtent l="0" t="0" r="2540" b="5715"/>
                <wp:docPr id="1" name="Imagem 4" descr="Z:\Estoque\ESTAGIO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Z:\Estoque\ESTAGIO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gridSpan w:val="2"/>
          <w:shd w:val="clear" w:color="auto" w:fill="auto"/>
        </w:tcPr>
        <w:p w:rsidR="00F41715" w:rsidRPr="00E1292B" w:rsidRDefault="00F41715" w:rsidP="00F44641">
          <w:pPr>
            <w:pStyle w:val="Cabealho"/>
            <w:rPr>
              <w:rFonts w:ascii="Cambria" w:hAnsi="Cambria"/>
              <w:color w:val="000000"/>
              <w:sz w:val="36"/>
              <w:szCs w:val="36"/>
            </w:rPr>
          </w:pPr>
        </w:p>
        <w:p w:rsidR="00F41715" w:rsidRPr="00E1292B" w:rsidRDefault="00F41715" w:rsidP="00F44641">
          <w:pPr>
            <w:pStyle w:val="Cabealho"/>
            <w:rPr>
              <w:rFonts w:ascii="Arial" w:hAnsi="Arial" w:cs="Arial"/>
              <w:color w:val="000000"/>
              <w:sz w:val="36"/>
              <w:szCs w:val="36"/>
            </w:rPr>
          </w:pPr>
          <w:r w:rsidRPr="00E1292B">
            <w:rPr>
              <w:rFonts w:ascii="Arial" w:hAnsi="Arial" w:cs="Arial"/>
              <w:color w:val="000000"/>
              <w:sz w:val="36"/>
              <w:szCs w:val="36"/>
            </w:rPr>
            <w:t>SISTEMA DE GESTÃO INTEGRADO</w:t>
          </w:r>
        </w:p>
      </w:tc>
      <w:tc>
        <w:tcPr>
          <w:tcW w:w="2268" w:type="dxa"/>
          <w:shd w:val="clear" w:color="auto" w:fill="auto"/>
        </w:tcPr>
        <w:p w:rsidR="00F41715" w:rsidRPr="00E1292B" w:rsidRDefault="00F41715" w:rsidP="00E1292B">
          <w:pPr>
            <w:pStyle w:val="Cabealho"/>
            <w:ind w:left="176"/>
            <w:rPr>
              <w:rFonts w:ascii="Cambria" w:hAnsi="Cambria"/>
              <w:color w:val="000000"/>
              <w:sz w:val="36"/>
              <w:szCs w:val="36"/>
            </w:rPr>
          </w:pPr>
        </w:p>
      </w:tc>
    </w:tr>
    <w:tr w:rsidR="00F41715" w:rsidRPr="00E1292B" w:rsidTr="00E1292B">
      <w:trPr>
        <w:trHeight w:val="438"/>
      </w:trPr>
      <w:tc>
        <w:tcPr>
          <w:tcW w:w="1985" w:type="dxa"/>
          <w:tcBorders>
            <w:bottom w:val="single" w:sz="4" w:space="0" w:color="auto"/>
          </w:tcBorders>
          <w:shd w:val="clear" w:color="auto" w:fill="auto"/>
        </w:tcPr>
        <w:p w:rsidR="00F41715" w:rsidRPr="00E1292B" w:rsidRDefault="00F41715" w:rsidP="00F44641">
          <w:pPr>
            <w:pStyle w:val="Cabealho"/>
            <w:rPr>
              <w:b/>
              <w:bCs/>
              <w:color w:val="000000"/>
              <w:sz w:val="36"/>
              <w:szCs w:val="36"/>
            </w:rPr>
          </w:pPr>
        </w:p>
      </w:tc>
      <w:tc>
        <w:tcPr>
          <w:tcW w:w="65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1715" w:rsidRPr="00E1292B" w:rsidRDefault="00F41715" w:rsidP="00F44641">
          <w:pPr>
            <w:pStyle w:val="Cabealho"/>
            <w:rPr>
              <w:rFonts w:ascii="Tahoma" w:hAnsi="Tahoma" w:cs="Tahoma"/>
              <w:color w:val="000000"/>
              <w:sz w:val="36"/>
              <w:szCs w:val="36"/>
            </w:rPr>
          </w:pPr>
          <w:r w:rsidRPr="00E1292B">
            <w:rPr>
              <w:rFonts w:ascii="Tahoma" w:hAnsi="Tahoma" w:cs="Tahoma"/>
              <w:color w:val="000000"/>
              <w:sz w:val="36"/>
              <w:szCs w:val="36"/>
            </w:rPr>
            <w:t>MANUAL DE CONDUTA PROFISSIONAL</w:t>
          </w: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auto"/>
        </w:tcPr>
        <w:p w:rsidR="00F41715" w:rsidRPr="00E1292B" w:rsidRDefault="00F41715" w:rsidP="00F44641">
          <w:pPr>
            <w:pStyle w:val="Cabealho"/>
            <w:rPr>
              <w:color w:val="000000"/>
              <w:sz w:val="36"/>
              <w:szCs w:val="36"/>
            </w:rPr>
          </w:pPr>
        </w:p>
      </w:tc>
    </w:tr>
    <w:tr w:rsidR="00F41715" w:rsidRPr="00E1292B" w:rsidTr="00E1292B">
      <w:trPr>
        <w:trHeight w:val="14"/>
      </w:trPr>
      <w:tc>
        <w:tcPr>
          <w:tcW w:w="6305" w:type="dxa"/>
          <w:gridSpan w:val="2"/>
          <w:tcBorders>
            <w:top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</w:tcPr>
        <w:p w:rsidR="00F41715" w:rsidRPr="00E1292B" w:rsidRDefault="00F41715" w:rsidP="00E1292B">
          <w:pPr>
            <w:pStyle w:val="Cabealho"/>
            <w:ind w:left="175" w:right="-108"/>
            <w:rPr>
              <w:bCs/>
              <w:color w:val="000000"/>
              <w:sz w:val="28"/>
              <w:szCs w:val="28"/>
            </w:rPr>
          </w:pPr>
          <w:r w:rsidRPr="00E1292B">
            <w:rPr>
              <w:b/>
              <w:bCs/>
              <w:color w:val="000000"/>
              <w:sz w:val="28"/>
              <w:szCs w:val="28"/>
            </w:rPr>
            <w:t>DIAGNÓSTICO MÉDICO POR IMAGEM</w:t>
          </w:r>
        </w:p>
      </w:tc>
      <w:tc>
        <w:tcPr>
          <w:tcW w:w="2200" w:type="dxa"/>
          <w:tcBorders>
            <w:top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</w:tcPr>
        <w:p w:rsidR="00F41715" w:rsidRPr="00E1292B" w:rsidRDefault="00F41715" w:rsidP="00453A43">
          <w:pPr>
            <w:pStyle w:val="Cabealho"/>
            <w:rPr>
              <w:b/>
              <w:color w:val="000000"/>
              <w:sz w:val="28"/>
              <w:szCs w:val="28"/>
            </w:rPr>
          </w:pPr>
          <w:r w:rsidRPr="00E1292B">
            <w:rPr>
              <w:b/>
              <w:color w:val="000000"/>
              <w:sz w:val="28"/>
              <w:szCs w:val="28"/>
            </w:rPr>
            <w:t>Código: 8.1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8" w:space="0" w:color="000000"/>
          </w:tcBorders>
          <w:shd w:val="clear" w:color="auto" w:fill="auto"/>
        </w:tcPr>
        <w:p w:rsidR="00F41715" w:rsidRPr="00E1292B" w:rsidRDefault="00F41715" w:rsidP="00F44641">
          <w:pPr>
            <w:pStyle w:val="Cabealho"/>
            <w:rPr>
              <w:b/>
              <w:color w:val="000000"/>
              <w:sz w:val="28"/>
              <w:szCs w:val="28"/>
            </w:rPr>
          </w:pPr>
          <w:r w:rsidRPr="00E1292B">
            <w:rPr>
              <w:b/>
              <w:color w:val="000000"/>
              <w:sz w:val="28"/>
              <w:szCs w:val="28"/>
            </w:rPr>
            <w:t>Revisão: 0</w:t>
          </w:r>
        </w:p>
      </w:tc>
    </w:tr>
  </w:tbl>
  <w:p w:rsidR="00F41715" w:rsidRDefault="00812856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978015" o:spid="_x0000_s2078" type="#_x0000_t136" style="position:absolute;margin-left:0;margin-top:0;width:365.4pt;height:274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F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5D4C1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2612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FAE9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4045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C2A5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3A7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496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6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BAC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B05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53299"/>
    <w:multiLevelType w:val="multilevel"/>
    <w:tmpl w:val="C386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973497"/>
    <w:multiLevelType w:val="hybridMultilevel"/>
    <w:tmpl w:val="F9F4B2E0"/>
    <w:lvl w:ilvl="0" w:tplc="7098E754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1C44E71"/>
    <w:multiLevelType w:val="multilevel"/>
    <w:tmpl w:val="914237C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41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82C0D18"/>
    <w:multiLevelType w:val="hybridMultilevel"/>
    <w:tmpl w:val="F880F6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915"/>
    <w:multiLevelType w:val="hybridMultilevel"/>
    <w:tmpl w:val="8E085AC6"/>
    <w:lvl w:ilvl="0" w:tplc="0D1C4EE2">
      <w:start w:val="6"/>
      <w:numFmt w:val="bullet"/>
      <w:lvlText w:val=""/>
      <w:lvlJc w:val="left"/>
      <w:pPr>
        <w:ind w:left="927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2A95C9C"/>
    <w:multiLevelType w:val="hybridMultilevel"/>
    <w:tmpl w:val="0A188098"/>
    <w:lvl w:ilvl="0" w:tplc="390CDDAA">
      <w:start w:val="1"/>
      <w:numFmt w:val="decimal"/>
      <w:pStyle w:val="Ttulo2"/>
      <w:lvlText w:val="%1.1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3E69752F"/>
    <w:multiLevelType w:val="hybridMultilevel"/>
    <w:tmpl w:val="7C9868C0"/>
    <w:lvl w:ilvl="0" w:tplc="6F14E73C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8B4D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DA201A"/>
    <w:multiLevelType w:val="hybridMultilevel"/>
    <w:tmpl w:val="8C063DC6"/>
    <w:lvl w:ilvl="0" w:tplc="5C50C03A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7D5EC6"/>
    <w:multiLevelType w:val="hybridMultilevel"/>
    <w:tmpl w:val="4E14BE10"/>
    <w:lvl w:ilvl="0" w:tplc="2D78D0EC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4D211DD6"/>
    <w:multiLevelType w:val="hybridMultilevel"/>
    <w:tmpl w:val="C7968420"/>
    <w:lvl w:ilvl="0" w:tplc="9462EFD0">
      <w:start w:val="1"/>
      <w:numFmt w:val="decimal"/>
      <w:pStyle w:val="Ttulo3"/>
      <w:lvlText w:val="%1.1.1"/>
      <w:lvlJc w:val="left"/>
      <w:pPr>
        <w:ind w:left="25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1" w15:restartNumberingAfterBreak="0">
    <w:nsid w:val="55321951"/>
    <w:multiLevelType w:val="hybridMultilevel"/>
    <w:tmpl w:val="BFF48D86"/>
    <w:lvl w:ilvl="0" w:tplc="4FD4CC06">
      <w:start w:val="1"/>
      <w:numFmt w:val="decimal"/>
      <w:lvlText w:val="%1."/>
      <w:lvlJc w:val="left"/>
      <w:pPr>
        <w:ind w:left="3130" w:hanging="360"/>
      </w:pPr>
    </w:lvl>
    <w:lvl w:ilvl="1" w:tplc="04160019" w:tentative="1">
      <w:start w:val="1"/>
      <w:numFmt w:val="lowerLetter"/>
      <w:lvlText w:val="%2."/>
      <w:lvlJc w:val="left"/>
      <w:pPr>
        <w:ind w:left="3850" w:hanging="360"/>
      </w:pPr>
    </w:lvl>
    <w:lvl w:ilvl="2" w:tplc="0416001B" w:tentative="1">
      <w:start w:val="1"/>
      <w:numFmt w:val="lowerRoman"/>
      <w:lvlText w:val="%3."/>
      <w:lvlJc w:val="right"/>
      <w:pPr>
        <w:ind w:left="4570" w:hanging="180"/>
      </w:pPr>
    </w:lvl>
    <w:lvl w:ilvl="3" w:tplc="0416000F" w:tentative="1">
      <w:start w:val="1"/>
      <w:numFmt w:val="decimal"/>
      <w:lvlText w:val="%4."/>
      <w:lvlJc w:val="left"/>
      <w:pPr>
        <w:ind w:left="5290" w:hanging="360"/>
      </w:pPr>
    </w:lvl>
    <w:lvl w:ilvl="4" w:tplc="04160019" w:tentative="1">
      <w:start w:val="1"/>
      <w:numFmt w:val="lowerLetter"/>
      <w:lvlText w:val="%5."/>
      <w:lvlJc w:val="left"/>
      <w:pPr>
        <w:ind w:left="6010" w:hanging="360"/>
      </w:pPr>
    </w:lvl>
    <w:lvl w:ilvl="5" w:tplc="0416001B" w:tentative="1">
      <w:start w:val="1"/>
      <w:numFmt w:val="lowerRoman"/>
      <w:lvlText w:val="%6."/>
      <w:lvlJc w:val="right"/>
      <w:pPr>
        <w:ind w:left="6730" w:hanging="180"/>
      </w:pPr>
    </w:lvl>
    <w:lvl w:ilvl="6" w:tplc="0416000F" w:tentative="1">
      <w:start w:val="1"/>
      <w:numFmt w:val="decimal"/>
      <w:lvlText w:val="%7."/>
      <w:lvlJc w:val="left"/>
      <w:pPr>
        <w:ind w:left="7450" w:hanging="360"/>
      </w:pPr>
    </w:lvl>
    <w:lvl w:ilvl="7" w:tplc="04160019" w:tentative="1">
      <w:start w:val="1"/>
      <w:numFmt w:val="lowerLetter"/>
      <w:lvlText w:val="%8."/>
      <w:lvlJc w:val="left"/>
      <w:pPr>
        <w:ind w:left="8170" w:hanging="360"/>
      </w:pPr>
    </w:lvl>
    <w:lvl w:ilvl="8" w:tplc="0416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2" w15:restartNumberingAfterBreak="0">
    <w:nsid w:val="56CA40B2"/>
    <w:multiLevelType w:val="hybridMultilevel"/>
    <w:tmpl w:val="514E9FB6"/>
    <w:lvl w:ilvl="0" w:tplc="8A28CC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F7018"/>
    <w:multiLevelType w:val="multilevel"/>
    <w:tmpl w:val="DC3A5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49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9" w:hanging="2520"/>
      </w:pPr>
      <w:rPr>
        <w:rFonts w:hint="default"/>
      </w:rPr>
    </w:lvl>
  </w:abstractNum>
  <w:abstractNum w:abstractNumId="24" w15:restartNumberingAfterBreak="0">
    <w:nsid w:val="657B6843"/>
    <w:multiLevelType w:val="hybridMultilevel"/>
    <w:tmpl w:val="409E7E6E"/>
    <w:lvl w:ilvl="0" w:tplc="DA94E56E">
      <w:start w:val="1"/>
      <w:numFmt w:val="lowerLetter"/>
      <w:pStyle w:val="ListaNumerada"/>
      <w:lvlText w:val="%1)"/>
      <w:lvlJc w:val="left"/>
      <w:pPr>
        <w:ind w:left="927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B834297"/>
    <w:multiLevelType w:val="hybridMultilevel"/>
    <w:tmpl w:val="A8D0AA38"/>
    <w:lvl w:ilvl="0" w:tplc="33A485EA">
      <w:start w:val="1"/>
      <w:numFmt w:val="bullet"/>
      <w:pStyle w:val="Listanvel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74749F"/>
    <w:multiLevelType w:val="hybridMultilevel"/>
    <w:tmpl w:val="8DCAFED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978B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486192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6CE19FB"/>
    <w:multiLevelType w:val="hybridMultilevel"/>
    <w:tmpl w:val="80F49D08"/>
    <w:lvl w:ilvl="0" w:tplc="B2DADAC2">
      <w:start w:val="1"/>
      <w:numFmt w:val="decimal"/>
      <w:lvlText w:val="%1."/>
      <w:lvlJc w:val="left"/>
      <w:pPr>
        <w:ind w:left="2563" w:hanging="360"/>
      </w:p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0" w15:restartNumberingAfterBreak="0">
    <w:nsid w:val="779A1559"/>
    <w:multiLevelType w:val="hybridMultilevel"/>
    <w:tmpl w:val="444A3EF8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8F05491"/>
    <w:multiLevelType w:val="hybridMultilevel"/>
    <w:tmpl w:val="E9F4CBC6"/>
    <w:lvl w:ilvl="0" w:tplc="4BE2B02A">
      <w:start w:val="1"/>
      <w:numFmt w:val="lowerLetter"/>
      <w:pStyle w:val="PargrafodaLista"/>
      <w:lvlText w:val="%1)"/>
      <w:lvlJc w:val="left"/>
      <w:pPr>
        <w:ind w:left="128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B483D68"/>
    <w:multiLevelType w:val="hybridMultilevel"/>
    <w:tmpl w:val="1318040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18"/>
  </w:num>
  <w:num w:numId="5">
    <w:abstractNumId w:val="19"/>
  </w:num>
  <w:num w:numId="6">
    <w:abstractNumId w:val="29"/>
  </w:num>
  <w:num w:numId="7">
    <w:abstractNumId w:val="21"/>
  </w:num>
  <w:num w:numId="8">
    <w:abstractNumId w:val="16"/>
  </w:num>
  <w:num w:numId="9">
    <w:abstractNumId w:val="25"/>
  </w:num>
  <w:num w:numId="10">
    <w:abstractNumId w:val="17"/>
  </w:num>
  <w:num w:numId="11">
    <w:abstractNumId w:val="12"/>
  </w:num>
  <w:num w:numId="12">
    <w:abstractNumId w:val="27"/>
  </w:num>
  <w:num w:numId="13">
    <w:abstractNumId w:val="26"/>
  </w:num>
  <w:num w:numId="14">
    <w:abstractNumId w:val="28"/>
  </w:num>
  <w:num w:numId="15">
    <w:abstractNumId w:val="13"/>
  </w:num>
  <w:num w:numId="16">
    <w:abstractNumId w:val="32"/>
  </w:num>
  <w:num w:numId="17">
    <w:abstractNumId w:val="11"/>
  </w:num>
  <w:num w:numId="18">
    <w:abstractNumId w:val="30"/>
  </w:num>
  <w:num w:numId="19">
    <w:abstractNumId w:val="24"/>
  </w:num>
  <w:num w:numId="20">
    <w:abstractNumId w:val="31"/>
  </w:num>
  <w:num w:numId="21">
    <w:abstractNumId w:val="24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24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0"/>
  </w:num>
  <w:num w:numId="40">
    <w:abstractNumId w:val="15"/>
  </w:num>
  <w:num w:numId="41">
    <w:abstractNumId w:val="20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ário">
    <w15:presenceInfo w15:providerId="None" w15:userId="Usuá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02"/>
    <w:rsid w:val="00003F95"/>
    <w:rsid w:val="00005F62"/>
    <w:rsid w:val="000074C2"/>
    <w:rsid w:val="00011937"/>
    <w:rsid w:val="000137AA"/>
    <w:rsid w:val="000205C4"/>
    <w:rsid w:val="00026711"/>
    <w:rsid w:val="00027415"/>
    <w:rsid w:val="000274F6"/>
    <w:rsid w:val="0003313B"/>
    <w:rsid w:val="0003713F"/>
    <w:rsid w:val="00042323"/>
    <w:rsid w:val="00044945"/>
    <w:rsid w:val="0004549C"/>
    <w:rsid w:val="00045C7A"/>
    <w:rsid w:val="00047DD0"/>
    <w:rsid w:val="00061687"/>
    <w:rsid w:val="00062F3F"/>
    <w:rsid w:val="000658AA"/>
    <w:rsid w:val="00072718"/>
    <w:rsid w:val="00074AF5"/>
    <w:rsid w:val="0007706C"/>
    <w:rsid w:val="00092CFB"/>
    <w:rsid w:val="0009653E"/>
    <w:rsid w:val="0009699E"/>
    <w:rsid w:val="0009736C"/>
    <w:rsid w:val="00097F45"/>
    <w:rsid w:val="000A6150"/>
    <w:rsid w:val="000A77E8"/>
    <w:rsid w:val="000B6E09"/>
    <w:rsid w:val="000C42DA"/>
    <w:rsid w:val="000C6216"/>
    <w:rsid w:val="000D161C"/>
    <w:rsid w:val="000D4099"/>
    <w:rsid w:val="000D6948"/>
    <w:rsid w:val="000E3D57"/>
    <w:rsid w:val="000E7036"/>
    <w:rsid w:val="000E7157"/>
    <w:rsid w:val="000F1060"/>
    <w:rsid w:val="000F11FE"/>
    <w:rsid w:val="000F6B67"/>
    <w:rsid w:val="001063FF"/>
    <w:rsid w:val="00106CE1"/>
    <w:rsid w:val="00120244"/>
    <w:rsid w:val="001353E7"/>
    <w:rsid w:val="001415F0"/>
    <w:rsid w:val="00146354"/>
    <w:rsid w:val="00151119"/>
    <w:rsid w:val="001555F2"/>
    <w:rsid w:val="001578FB"/>
    <w:rsid w:val="00160631"/>
    <w:rsid w:val="00160EA7"/>
    <w:rsid w:val="00164093"/>
    <w:rsid w:val="001664B4"/>
    <w:rsid w:val="00170A53"/>
    <w:rsid w:val="00186111"/>
    <w:rsid w:val="001863DB"/>
    <w:rsid w:val="0019202F"/>
    <w:rsid w:val="001A3A25"/>
    <w:rsid w:val="001B6D2A"/>
    <w:rsid w:val="001C535A"/>
    <w:rsid w:val="001C6FB1"/>
    <w:rsid w:val="001D18D6"/>
    <w:rsid w:val="001D243E"/>
    <w:rsid w:val="001D29DF"/>
    <w:rsid w:val="001D6058"/>
    <w:rsid w:val="001E0A52"/>
    <w:rsid w:val="001E1331"/>
    <w:rsid w:val="001F3C65"/>
    <w:rsid w:val="001F45C9"/>
    <w:rsid w:val="001F5817"/>
    <w:rsid w:val="001F6436"/>
    <w:rsid w:val="0020010C"/>
    <w:rsid w:val="00206F36"/>
    <w:rsid w:val="00207537"/>
    <w:rsid w:val="002079E3"/>
    <w:rsid w:val="00212CC6"/>
    <w:rsid w:val="00212F15"/>
    <w:rsid w:val="00220667"/>
    <w:rsid w:val="002219DF"/>
    <w:rsid w:val="00225C8E"/>
    <w:rsid w:val="002261E7"/>
    <w:rsid w:val="002329DC"/>
    <w:rsid w:val="002356A8"/>
    <w:rsid w:val="002379E8"/>
    <w:rsid w:val="00240B7A"/>
    <w:rsid w:val="00244B68"/>
    <w:rsid w:val="0025363D"/>
    <w:rsid w:val="00253FA8"/>
    <w:rsid w:val="0026348B"/>
    <w:rsid w:val="00264D0D"/>
    <w:rsid w:val="002667CA"/>
    <w:rsid w:val="00266E0A"/>
    <w:rsid w:val="00272961"/>
    <w:rsid w:val="002804A4"/>
    <w:rsid w:val="00287B51"/>
    <w:rsid w:val="002903AE"/>
    <w:rsid w:val="00290AD7"/>
    <w:rsid w:val="002A0B53"/>
    <w:rsid w:val="002A4D48"/>
    <w:rsid w:val="002C15F1"/>
    <w:rsid w:val="002C1A47"/>
    <w:rsid w:val="002C200A"/>
    <w:rsid w:val="002C5ADB"/>
    <w:rsid w:val="002C76FB"/>
    <w:rsid w:val="002D004B"/>
    <w:rsid w:val="002D06C0"/>
    <w:rsid w:val="002D3EE0"/>
    <w:rsid w:val="002D6172"/>
    <w:rsid w:val="002D6E37"/>
    <w:rsid w:val="002E01A7"/>
    <w:rsid w:val="002E2152"/>
    <w:rsid w:val="002F0927"/>
    <w:rsid w:val="002F0969"/>
    <w:rsid w:val="002F66A1"/>
    <w:rsid w:val="002F766C"/>
    <w:rsid w:val="003000BA"/>
    <w:rsid w:val="003113FF"/>
    <w:rsid w:val="0031450D"/>
    <w:rsid w:val="00315A36"/>
    <w:rsid w:val="00325D1F"/>
    <w:rsid w:val="0032614D"/>
    <w:rsid w:val="003302EC"/>
    <w:rsid w:val="00337C2A"/>
    <w:rsid w:val="00337D69"/>
    <w:rsid w:val="003429A1"/>
    <w:rsid w:val="00344779"/>
    <w:rsid w:val="003450B6"/>
    <w:rsid w:val="00351E0E"/>
    <w:rsid w:val="003523E5"/>
    <w:rsid w:val="00355228"/>
    <w:rsid w:val="00363814"/>
    <w:rsid w:val="003758F4"/>
    <w:rsid w:val="003801D4"/>
    <w:rsid w:val="00380BFA"/>
    <w:rsid w:val="00382202"/>
    <w:rsid w:val="00390353"/>
    <w:rsid w:val="00393ABF"/>
    <w:rsid w:val="00396BEF"/>
    <w:rsid w:val="003A055A"/>
    <w:rsid w:val="003A112B"/>
    <w:rsid w:val="003A7B86"/>
    <w:rsid w:val="003B0893"/>
    <w:rsid w:val="003B1615"/>
    <w:rsid w:val="003B25F6"/>
    <w:rsid w:val="003B3813"/>
    <w:rsid w:val="003B58A2"/>
    <w:rsid w:val="003B65EA"/>
    <w:rsid w:val="003C4C19"/>
    <w:rsid w:val="003C64FE"/>
    <w:rsid w:val="003D26A6"/>
    <w:rsid w:val="003D5516"/>
    <w:rsid w:val="003E1635"/>
    <w:rsid w:val="003E484E"/>
    <w:rsid w:val="003E6709"/>
    <w:rsid w:val="003E7082"/>
    <w:rsid w:val="003F45D5"/>
    <w:rsid w:val="003F5211"/>
    <w:rsid w:val="00413FD2"/>
    <w:rsid w:val="00422C56"/>
    <w:rsid w:val="004258A9"/>
    <w:rsid w:val="00437A87"/>
    <w:rsid w:val="004439AA"/>
    <w:rsid w:val="00445727"/>
    <w:rsid w:val="00445FC1"/>
    <w:rsid w:val="00452AA4"/>
    <w:rsid w:val="00453098"/>
    <w:rsid w:val="00453A43"/>
    <w:rsid w:val="00455818"/>
    <w:rsid w:val="00457C06"/>
    <w:rsid w:val="00460FC7"/>
    <w:rsid w:val="00465E69"/>
    <w:rsid w:val="004763BD"/>
    <w:rsid w:val="00484511"/>
    <w:rsid w:val="004A0601"/>
    <w:rsid w:val="004A37C6"/>
    <w:rsid w:val="004B226F"/>
    <w:rsid w:val="004B46DC"/>
    <w:rsid w:val="004C18F7"/>
    <w:rsid w:val="004C299A"/>
    <w:rsid w:val="004C4300"/>
    <w:rsid w:val="004C72DB"/>
    <w:rsid w:val="004D4938"/>
    <w:rsid w:val="004D5BB2"/>
    <w:rsid w:val="004D607D"/>
    <w:rsid w:val="004E20BA"/>
    <w:rsid w:val="004E2B39"/>
    <w:rsid w:val="004F1263"/>
    <w:rsid w:val="004F4553"/>
    <w:rsid w:val="004F5C48"/>
    <w:rsid w:val="00506FEE"/>
    <w:rsid w:val="0051220F"/>
    <w:rsid w:val="00512A02"/>
    <w:rsid w:val="005143AC"/>
    <w:rsid w:val="00517CCA"/>
    <w:rsid w:val="00520E39"/>
    <w:rsid w:val="0052222C"/>
    <w:rsid w:val="005225B3"/>
    <w:rsid w:val="005229B7"/>
    <w:rsid w:val="005238CE"/>
    <w:rsid w:val="00534170"/>
    <w:rsid w:val="00562B80"/>
    <w:rsid w:val="00575EE6"/>
    <w:rsid w:val="005818A5"/>
    <w:rsid w:val="005825CC"/>
    <w:rsid w:val="0058267F"/>
    <w:rsid w:val="00587212"/>
    <w:rsid w:val="005930C3"/>
    <w:rsid w:val="00593A70"/>
    <w:rsid w:val="005A4C29"/>
    <w:rsid w:val="005D2453"/>
    <w:rsid w:val="005D76B6"/>
    <w:rsid w:val="005E0726"/>
    <w:rsid w:val="005E5BBE"/>
    <w:rsid w:val="00600F93"/>
    <w:rsid w:val="00602055"/>
    <w:rsid w:val="00602650"/>
    <w:rsid w:val="00606C9C"/>
    <w:rsid w:val="00610840"/>
    <w:rsid w:val="00610D4C"/>
    <w:rsid w:val="00612681"/>
    <w:rsid w:val="00621D0C"/>
    <w:rsid w:val="00631BDE"/>
    <w:rsid w:val="006360E9"/>
    <w:rsid w:val="0063758D"/>
    <w:rsid w:val="00644ECB"/>
    <w:rsid w:val="00654746"/>
    <w:rsid w:val="00656E26"/>
    <w:rsid w:val="00657CF2"/>
    <w:rsid w:val="00666055"/>
    <w:rsid w:val="006671FC"/>
    <w:rsid w:val="00667EEC"/>
    <w:rsid w:val="00672832"/>
    <w:rsid w:val="0067609C"/>
    <w:rsid w:val="00677C02"/>
    <w:rsid w:val="006814BD"/>
    <w:rsid w:val="006847D9"/>
    <w:rsid w:val="00693D11"/>
    <w:rsid w:val="00694F8B"/>
    <w:rsid w:val="006A10B1"/>
    <w:rsid w:val="006A248A"/>
    <w:rsid w:val="006A3D7C"/>
    <w:rsid w:val="006B0441"/>
    <w:rsid w:val="006B1A40"/>
    <w:rsid w:val="006C266B"/>
    <w:rsid w:val="006C3852"/>
    <w:rsid w:val="006D4AF7"/>
    <w:rsid w:val="006D5025"/>
    <w:rsid w:val="006D72A7"/>
    <w:rsid w:val="006E5DD3"/>
    <w:rsid w:val="006E5E02"/>
    <w:rsid w:val="006F0779"/>
    <w:rsid w:val="006F625B"/>
    <w:rsid w:val="006F709E"/>
    <w:rsid w:val="00703D45"/>
    <w:rsid w:val="00704428"/>
    <w:rsid w:val="00704F46"/>
    <w:rsid w:val="007127D0"/>
    <w:rsid w:val="00712C75"/>
    <w:rsid w:val="00716A3B"/>
    <w:rsid w:val="00723F00"/>
    <w:rsid w:val="007241C0"/>
    <w:rsid w:val="00725498"/>
    <w:rsid w:val="0072694A"/>
    <w:rsid w:val="007343B7"/>
    <w:rsid w:val="0073601B"/>
    <w:rsid w:val="007417EB"/>
    <w:rsid w:val="00743534"/>
    <w:rsid w:val="007472DD"/>
    <w:rsid w:val="007472E5"/>
    <w:rsid w:val="00751B29"/>
    <w:rsid w:val="007544CA"/>
    <w:rsid w:val="00761666"/>
    <w:rsid w:val="007626E9"/>
    <w:rsid w:val="007641ED"/>
    <w:rsid w:val="0077043E"/>
    <w:rsid w:val="00771851"/>
    <w:rsid w:val="00781C09"/>
    <w:rsid w:val="00794C00"/>
    <w:rsid w:val="00795467"/>
    <w:rsid w:val="00797C90"/>
    <w:rsid w:val="007A3558"/>
    <w:rsid w:val="007B7A5E"/>
    <w:rsid w:val="007C179A"/>
    <w:rsid w:val="007C5B22"/>
    <w:rsid w:val="007D4FB6"/>
    <w:rsid w:val="007D799D"/>
    <w:rsid w:val="007E08FE"/>
    <w:rsid w:val="007E1F91"/>
    <w:rsid w:val="007E4C3D"/>
    <w:rsid w:val="007E7233"/>
    <w:rsid w:val="007E7255"/>
    <w:rsid w:val="008048FD"/>
    <w:rsid w:val="0080746F"/>
    <w:rsid w:val="00810E5A"/>
    <w:rsid w:val="00812856"/>
    <w:rsid w:val="00815E33"/>
    <w:rsid w:val="008305D1"/>
    <w:rsid w:val="008306ED"/>
    <w:rsid w:val="00831441"/>
    <w:rsid w:val="0083669F"/>
    <w:rsid w:val="008378B1"/>
    <w:rsid w:val="00841E59"/>
    <w:rsid w:val="00854405"/>
    <w:rsid w:val="00861787"/>
    <w:rsid w:val="008626E6"/>
    <w:rsid w:val="00862A40"/>
    <w:rsid w:val="00866CD8"/>
    <w:rsid w:val="0087014F"/>
    <w:rsid w:val="00875634"/>
    <w:rsid w:val="00884B54"/>
    <w:rsid w:val="00890C48"/>
    <w:rsid w:val="00896CE0"/>
    <w:rsid w:val="00896FF4"/>
    <w:rsid w:val="00897139"/>
    <w:rsid w:val="008B2841"/>
    <w:rsid w:val="008B2DCA"/>
    <w:rsid w:val="008C0CF9"/>
    <w:rsid w:val="008C0FE5"/>
    <w:rsid w:val="008C127A"/>
    <w:rsid w:val="008C2431"/>
    <w:rsid w:val="008C670F"/>
    <w:rsid w:val="008C7026"/>
    <w:rsid w:val="008D0840"/>
    <w:rsid w:val="008D6C8B"/>
    <w:rsid w:val="008D79F3"/>
    <w:rsid w:val="008E4AF5"/>
    <w:rsid w:val="008E56D6"/>
    <w:rsid w:val="008E7DEB"/>
    <w:rsid w:val="008F2C5B"/>
    <w:rsid w:val="00903F29"/>
    <w:rsid w:val="009121F0"/>
    <w:rsid w:val="009147DF"/>
    <w:rsid w:val="00917383"/>
    <w:rsid w:val="00921FA9"/>
    <w:rsid w:val="009236FE"/>
    <w:rsid w:val="00926F03"/>
    <w:rsid w:val="009334BA"/>
    <w:rsid w:val="009367FD"/>
    <w:rsid w:val="00944DF3"/>
    <w:rsid w:val="00945D08"/>
    <w:rsid w:val="00953A62"/>
    <w:rsid w:val="0096161A"/>
    <w:rsid w:val="00963791"/>
    <w:rsid w:val="0096518B"/>
    <w:rsid w:val="0096572B"/>
    <w:rsid w:val="009674DD"/>
    <w:rsid w:val="009679A9"/>
    <w:rsid w:val="00975310"/>
    <w:rsid w:val="009766E9"/>
    <w:rsid w:val="00986ABE"/>
    <w:rsid w:val="00990EBD"/>
    <w:rsid w:val="009A0263"/>
    <w:rsid w:val="009A72CB"/>
    <w:rsid w:val="009B1E1D"/>
    <w:rsid w:val="009B1E88"/>
    <w:rsid w:val="009B23FC"/>
    <w:rsid w:val="009C4F00"/>
    <w:rsid w:val="009D00C7"/>
    <w:rsid w:val="009D0650"/>
    <w:rsid w:val="009D6BAD"/>
    <w:rsid w:val="009E1059"/>
    <w:rsid w:val="009E4F9D"/>
    <w:rsid w:val="009F0F8B"/>
    <w:rsid w:val="009F1C1F"/>
    <w:rsid w:val="009F1D63"/>
    <w:rsid w:val="009F76BE"/>
    <w:rsid w:val="00A03622"/>
    <w:rsid w:val="00A076CA"/>
    <w:rsid w:val="00A1160C"/>
    <w:rsid w:val="00A1478D"/>
    <w:rsid w:val="00A23984"/>
    <w:rsid w:val="00A25358"/>
    <w:rsid w:val="00A2602F"/>
    <w:rsid w:val="00A3757D"/>
    <w:rsid w:val="00A41662"/>
    <w:rsid w:val="00A52F05"/>
    <w:rsid w:val="00A5328A"/>
    <w:rsid w:val="00A53472"/>
    <w:rsid w:val="00A620AD"/>
    <w:rsid w:val="00A93955"/>
    <w:rsid w:val="00A95A2C"/>
    <w:rsid w:val="00AA46D1"/>
    <w:rsid w:val="00AB722F"/>
    <w:rsid w:val="00AC49D4"/>
    <w:rsid w:val="00AC5145"/>
    <w:rsid w:val="00AD3F3F"/>
    <w:rsid w:val="00AD7C40"/>
    <w:rsid w:val="00AE2E89"/>
    <w:rsid w:val="00AE33DF"/>
    <w:rsid w:val="00AF41CE"/>
    <w:rsid w:val="00AF624D"/>
    <w:rsid w:val="00B033D8"/>
    <w:rsid w:val="00B10010"/>
    <w:rsid w:val="00B1518E"/>
    <w:rsid w:val="00B24637"/>
    <w:rsid w:val="00B446D0"/>
    <w:rsid w:val="00B46636"/>
    <w:rsid w:val="00B47A5A"/>
    <w:rsid w:val="00B52DC2"/>
    <w:rsid w:val="00B559B9"/>
    <w:rsid w:val="00B61E7C"/>
    <w:rsid w:val="00B63D1F"/>
    <w:rsid w:val="00B64276"/>
    <w:rsid w:val="00B667F2"/>
    <w:rsid w:val="00B72060"/>
    <w:rsid w:val="00B75963"/>
    <w:rsid w:val="00B779BC"/>
    <w:rsid w:val="00B77E13"/>
    <w:rsid w:val="00BA2D73"/>
    <w:rsid w:val="00BB1A0A"/>
    <w:rsid w:val="00BB20DC"/>
    <w:rsid w:val="00BB219D"/>
    <w:rsid w:val="00BB3578"/>
    <w:rsid w:val="00BC06DF"/>
    <w:rsid w:val="00BC14C7"/>
    <w:rsid w:val="00BC24CF"/>
    <w:rsid w:val="00BD1091"/>
    <w:rsid w:val="00BD3E64"/>
    <w:rsid w:val="00BE65FA"/>
    <w:rsid w:val="00BE6CEF"/>
    <w:rsid w:val="00BE7E90"/>
    <w:rsid w:val="00C001AB"/>
    <w:rsid w:val="00C01DCA"/>
    <w:rsid w:val="00C06223"/>
    <w:rsid w:val="00C11BE5"/>
    <w:rsid w:val="00C12F61"/>
    <w:rsid w:val="00C13BE8"/>
    <w:rsid w:val="00C141BC"/>
    <w:rsid w:val="00C1455C"/>
    <w:rsid w:val="00C15A8E"/>
    <w:rsid w:val="00C20511"/>
    <w:rsid w:val="00C34ABE"/>
    <w:rsid w:val="00C35629"/>
    <w:rsid w:val="00C4680A"/>
    <w:rsid w:val="00C55EFB"/>
    <w:rsid w:val="00C6198C"/>
    <w:rsid w:val="00C61B19"/>
    <w:rsid w:val="00C6749E"/>
    <w:rsid w:val="00C77DA8"/>
    <w:rsid w:val="00C94BEF"/>
    <w:rsid w:val="00C9589D"/>
    <w:rsid w:val="00CA081C"/>
    <w:rsid w:val="00CB40A9"/>
    <w:rsid w:val="00CC3E69"/>
    <w:rsid w:val="00CD32C7"/>
    <w:rsid w:val="00CD5F3F"/>
    <w:rsid w:val="00CD7E7D"/>
    <w:rsid w:val="00CE2362"/>
    <w:rsid w:val="00CE5594"/>
    <w:rsid w:val="00CF0326"/>
    <w:rsid w:val="00CF4EFC"/>
    <w:rsid w:val="00CF5C9D"/>
    <w:rsid w:val="00D00220"/>
    <w:rsid w:val="00D03C98"/>
    <w:rsid w:val="00D06303"/>
    <w:rsid w:val="00D07934"/>
    <w:rsid w:val="00D13C7B"/>
    <w:rsid w:val="00D20E8B"/>
    <w:rsid w:val="00D23095"/>
    <w:rsid w:val="00D26320"/>
    <w:rsid w:val="00D263FB"/>
    <w:rsid w:val="00D26F8D"/>
    <w:rsid w:val="00D326C7"/>
    <w:rsid w:val="00D329DB"/>
    <w:rsid w:val="00D34092"/>
    <w:rsid w:val="00D41067"/>
    <w:rsid w:val="00D41E64"/>
    <w:rsid w:val="00D4433E"/>
    <w:rsid w:val="00D469A7"/>
    <w:rsid w:val="00D5353B"/>
    <w:rsid w:val="00D56122"/>
    <w:rsid w:val="00D601A6"/>
    <w:rsid w:val="00D62954"/>
    <w:rsid w:val="00D63958"/>
    <w:rsid w:val="00D66B88"/>
    <w:rsid w:val="00D6785D"/>
    <w:rsid w:val="00D7343F"/>
    <w:rsid w:val="00D760C3"/>
    <w:rsid w:val="00D80DB7"/>
    <w:rsid w:val="00D81B40"/>
    <w:rsid w:val="00D86DE2"/>
    <w:rsid w:val="00D903C3"/>
    <w:rsid w:val="00DA433F"/>
    <w:rsid w:val="00DA45D8"/>
    <w:rsid w:val="00DB08DD"/>
    <w:rsid w:val="00DB3512"/>
    <w:rsid w:val="00DB7984"/>
    <w:rsid w:val="00DC63B1"/>
    <w:rsid w:val="00DC6ACF"/>
    <w:rsid w:val="00DD1CA8"/>
    <w:rsid w:val="00DD415E"/>
    <w:rsid w:val="00DD59C4"/>
    <w:rsid w:val="00DD5DE4"/>
    <w:rsid w:val="00DD7EF7"/>
    <w:rsid w:val="00DE0A0B"/>
    <w:rsid w:val="00DE17CD"/>
    <w:rsid w:val="00DE3BEB"/>
    <w:rsid w:val="00DE3E6A"/>
    <w:rsid w:val="00DE4D9A"/>
    <w:rsid w:val="00DE7D62"/>
    <w:rsid w:val="00DF51D3"/>
    <w:rsid w:val="00E01AFE"/>
    <w:rsid w:val="00E02FEA"/>
    <w:rsid w:val="00E10253"/>
    <w:rsid w:val="00E1292B"/>
    <w:rsid w:val="00E24488"/>
    <w:rsid w:val="00E258D6"/>
    <w:rsid w:val="00E2763A"/>
    <w:rsid w:val="00E43810"/>
    <w:rsid w:val="00E57398"/>
    <w:rsid w:val="00E61217"/>
    <w:rsid w:val="00E7474D"/>
    <w:rsid w:val="00E9112B"/>
    <w:rsid w:val="00E97BAB"/>
    <w:rsid w:val="00EA2EE0"/>
    <w:rsid w:val="00EA4870"/>
    <w:rsid w:val="00EC1013"/>
    <w:rsid w:val="00EC2B0F"/>
    <w:rsid w:val="00ED5BE2"/>
    <w:rsid w:val="00ED677A"/>
    <w:rsid w:val="00EE2421"/>
    <w:rsid w:val="00EF0890"/>
    <w:rsid w:val="00EF1E36"/>
    <w:rsid w:val="00EF480B"/>
    <w:rsid w:val="00EF4E89"/>
    <w:rsid w:val="00F0364D"/>
    <w:rsid w:val="00F05DFC"/>
    <w:rsid w:val="00F12B86"/>
    <w:rsid w:val="00F22A0B"/>
    <w:rsid w:val="00F32F80"/>
    <w:rsid w:val="00F41715"/>
    <w:rsid w:val="00F44641"/>
    <w:rsid w:val="00F44DAB"/>
    <w:rsid w:val="00F468F4"/>
    <w:rsid w:val="00F548A1"/>
    <w:rsid w:val="00F54D73"/>
    <w:rsid w:val="00F57D4D"/>
    <w:rsid w:val="00F6030F"/>
    <w:rsid w:val="00F62C4F"/>
    <w:rsid w:val="00F639AD"/>
    <w:rsid w:val="00F65238"/>
    <w:rsid w:val="00F65565"/>
    <w:rsid w:val="00F66EDB"/>
    <w:rsid w:val="00F7629A"/>
    <w:rsid w:val="00F839E2"/>
    <w:rsid w:val="00F84143"/>
    <w:rsid w:val="00F93C65"/>
    <w:rsid w:val="00F94AE2"/>
    <w:rsid w:val="00F963D4"/>
    <w:rsid w:val="00FA3FF3"/>
    <w:rsid w:val="00FA408B"/>
    <w:rsid w:val="00FA4954"/>
    <w:rsid w:val="00FA4E69"/>
    <w:rsid w:val="00FA4FDA"/>
    <w:rsid w:val="00FB665C"/>
    <w:rsid w:val="00FD2ECF"/>
    <w:rsid w:val="00FD3CC4"/>
    <w:rsid w:val="00FD416C"/>
    <w:rsid w:val="00FD501E"/>
    <w:rsid w:val="00FE22D8"/>
    <w:rsid w:val="00FE3BEB"/>
    <w:rsid w:val="00FE3F1B"/>
    <w:rsid w:val="00FE4CC1"/>
    <w:rsid w:val="00FE61FA"/>
    <w:rsid w:val="00FF3AE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5:docId w15:val="{4D5D1CFC-366C-49F9-806C-11245DAB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5C9D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PargrafodaLista"/>
    <w:link w:val="Ttulo1Char"/>
    <w:uiPriority w:val="9"/>
    <w:qFormat/>
    <w:rsid w:val="00170A53"/>
    <w:pPr>
      <w:keepNext/>
      <w:keepLines/>
      <w:numPr>
        <w:numId w:val="11"/>
      </w:numPr>
      <w:tabs>
        <w:tab w:val="left" w:pos="0"/>
      </w:tabs>
      <w:spacing w:after="40"/>
      <w:contextualSpacing w:val="0"/>
      <w:outlineLvl w:val="0"/>
    </w:pPr>
    <w:rPr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0A0B"/>
    <w:pPr>
      <w:keepNext/>
      <w:keepLines/>
      <w:numPr>
        <w:numId w:val="40"/>
      </w:numPr>
      <w:spacing w:after="0" w:line="360" w:lineRule="auto"/>
      <w:ind w:left="567" w:firstLine="0"/>
      <w:outlineLvl w:val="1"/>
    </w:pPr>
    <w:rPr>
      <w:rFonts w:ascii="Tahoma" w:hAnsi="Tahoma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0A0B"/>
    <w:pPr>
      <w:keepNext/>
      <w:keepLines/>
      <w:numPr>
        <w:numId w:val="41"/>
      </w:numPr>
      <w:spacing w:after="0" w:line="360" w:lineRule="auto"/>
      <w:ind w:left="1134" w:firstLine="0"/>
      <w:outlineLvl w:val="2"/>
    </w:pPr>
    <w:rPr>
      <w:rFonts w:ascii="Tahoma" w:hAnsi="Tahoma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74DD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ascii="Tahoma" w:hAnsi="Tahoma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F45C9"/>
    <w:pPr>
      <w:keepNext/>
      <w:keepLines/>
      <w:numPr>
        <w:ilvl w:val="4"/>
        <w:numId w:val="11"/>
      </w:numPr>
      <w:spacing w:before="40" w:after="0"/>
      <w:outlineLvl w:val="4"/>
    </w:pPr>
    <w:rPr>
      <w:rFonts w:ascii="Tahoma" w:hAnsi="Tahoma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F45C9"/>
    <w:pPr>
      <w:keepNext/>
      <w:keepLines/>
      <w:numPr>
        <w:ilvl w:val="5"/>
        <w:numId w:val="11"/>
      </w:numPr>
      <w:spacing w:after="0" w:line="240" w:lineRule="auto"/>
      <w:outlineLvl w:val="5"/>
    </w:pPr>
    <w:rPr>
      <w:rFonts w:ascii="Tahoma" w:hAnsi="Tahoma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0AD"/>
    <w:pPr>
      <w:keepNext/>
      <w:keepLines/>
      <w:numPr>
        <w:ilvl w:val="6"/>
        <w:numId w:val="1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0AD"/>
    <w:pPr>
      <w:keepNext/>
      <w:keepLines/>
      <w:numPr>
        <w:ilvl w:val="7"/>
        <w:numId w:val="1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0AD"/>
    <w:pPr>
      <w:keepNext/>
      <w:keepLines/>
      <w:numPr>
        <w:ilvl w:val="8"/>
        <w:numId w:val="1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12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512A02"/>
  </w:style>
  <w:style w:type="paragraph" w:styleId="Rodap">
    <w:name w:val="footer"/>
    <w:basedOn w:val="Normal"/>
    <w:link w:val="RodapChar"/>
    <w:unhideWhenUsed/>
    <w:rsid w:val="00512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12A02"/>
  </w:style>
  <w:style w:type="table" w:styleId="Tabelacomgrade">
    <w:name w:val="Table Grid"/>
    <w:basedOn w:val="Tabelanormal"/>
    <w:uiPriority w:val="59"/>
    <w:rsid w:val="00512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12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12A02"/>
    <w:rPr>
      <w:rFonts w:ascii="Tahoma" w:hAnsi="Tahoma" w:cs="Tahoma"/>
      <w:sz w:val="16"/>
      <w:szCs w:val="16"/>
    </w:rPr>
  </w:style>
  <w:style w:type="table" w:customStyle="1" w:styleId="ListaMdia11">
    <w:name w:val="Lista Média 11"/>
    <w:basedOn w:val="Tabelanormal"/>
    <w:uiPriority w:val="65"/>
    <w:rsid w:val="003E670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Myriad Pro Light SemiCond" w:eastAsia="Times New Roman" w:hAnsi="Myriad Pro Light SemiCond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SombreamentoClaro1">
    <w:name w:val="Sombreamento Claro1"/>
    <w:basedOn w:val="Tabelanormal"/>
    <w:uiPriority w:val="60"/>
    <w:rsid w:val="003A05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2Char">
    <w:name w:val="Título 2 Char"/>
    <w:link w:val="Ttulo2"/>
    <w:uiPriority w:val="9"/>
    <w:rsid w:val="00DE0A0B"/>
    <w:rPr>
      <w:rFonts w:ascii="Tahoma" w:eastAsia="Times New Roman" w:hAnsi="Tahoma" w:cs="Times New Roman"/>
      <w:caps/>
      <w:sz w:val="24"/>
      <w:szCs w:val="26"/>
    </w:rPr>
  </w:style>
  <w:style w:type="character" w:styleId="Refdecomentrio">
    <w:name w:val="annotation reference"/>
    <w:uiPriority w:val="99"/>
    <w:semiHidden/>
    <w:unhideWhenUsed/>
    <w:rsid w:val="00380B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BFA"/>
    <w:pPr>
      <w:spacing w:after="0" w:line="240" w:lineRule="auto"/>
      <w:ind w:left="567" w:right="567" w:firstLine="709"/>
      <w:jc w:val="both"/>
    </w:pPr>
    <w:rPr>
      <w:rFonts w:eastAsia="Calibri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0BFA"/>
    <w:rPr>
      <w:rFonts w:ascii="Calibri" w:eastAsia="Calibri" w:hAnsi="Calibri" w:cs="Times New Roman"/>
      <w:sz w:val="20"/>
      <w:szCs w:val="20"/>
    </w:rPr>
  </w:style>
  <w:style w:type="character" w:customStyle="1" w:styleId="sehl">
    <w:name w:val="sehl"/>
    <w:rsid w:val="00DF51D3"/>
    <w:rPr>
      <w:color w:val="FFFFFF"/>
      <w:shd w:val="clear" w:color="auto" w:fill="FF0000"/>
    </w:rPr>
  </w:style>
  <w:style w:type="character" w:customStyle="1" w:styleId="Ttulo1Char">
    <w:name w:val="Título 1 Char"/>
    <w:link w:val="Ttulo1"/>
    <w:uiPriority w:val="9"/>
    <w:rsid w:val="00170A53"/>
    <w:rPr>
      <w:rFonts w:ascii="Tahoma" w:eastAsia="Times New Roman" w:hAnsi="Tahoma" w:cs="Times New Roman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38CE"/>
    <w:pPr>
      <w:outlineLvl w:val="9"/>
    </w:pPr>
    <w:rPr>
      <w:lang w:eastAsia="en-US"/>
    </w:rPr>
  </w:style>
  <w:style w:type="paragraph" w:styleId="Sumrio2">
    <w:name w:val="toc 2"/>
    <w:aliases w:val="SUMÁRIO PADRÃO MANUAL DMI"/>
    <w:basedOn w:val="Normal"/>
    <w:next w:val="Normal"/>
    <w:link w:val="Sumrio2Char"/>
    <w:autoRedefine/>
    <w:uiPriority w:val="39"/>
    <w:unhideWhenUsed/>
    <w:qFormat/>
    <w:rsid w:val="00170A53"/>
    <w:pPr>
      <w:tabs>
        <w:tab w:val="left" w:pos="567"/>
        <w:tab w:val="left" w:pos="1100"/>
        <w:tab w:val="right" w:leader="dot" w:pos="9061"/>
      </w:tabs>
      <w:spacing w:after="40" w:line="360" w:lineRule="auto"/>
    </w:pPr>
    <w:rPr>
      <w:rFonts w:ascii="Tahoma" w:hAnsi="Tahoma" w:cs="Tahoma"/>
      <w:b/>
      <w:noProof/>
      <w:sz w:val="20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F5C9D"/>
    <w:pPr>
      <w:tabs>
        <w:tab w:val="right" w:leader="dot" w:pos="9061"/>
      </w:tabs>
      <w:spacing w:after="100"/>
      <w:ind w:left="-567"/>
      <w:jc w:val="both"/>
    </w:pPr>
    <w:rPr>
      <w:rFonts w:ascii="Tahoma" w:hAnsi="Tahoma" w:cs="Tahoma"/>
      <w:b/>
      <w:sz w:val="20"/>
      <w:szCs w:val="18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5238CE"/>
    <w:pPr>
      <w:spacing w:after="100"/>
      <w:ind w:left="440"/>
    </w:pPr>
    <w:rPr>
      <w:lang w:eastAsia="en-US"/>
    </w:rPr>
  </w:style>
  <w:style w:type="paragraph" w:styleId="SemEspaamento">
    <w:name w:val="No Spacing"/>
    <w:uiPriority w:val="1"/>
    <w:rsid w:val="00F66EDB"/>
    <w:rPr>
      <w:sz w:val="22"/>
      <w:szCs w:val="22"/>
    </w:rPr>
  </w:style>
  <w:style w:type="character" w:styleId="Hyperlink">
    <w:name w:val="Hyperlink"/>
    <w:uiPriority w:val="99"/>
    <w:unhideWhenUsed/>
    <w:rsid w:val="006847D9"/>
    <w:rPr>
      <w:color w:val="0000FF"/>
      <w:u w:val="single"/>
    </w:rPr>
  </w:style>
  <w:style w:type="paragraph" w:customStyle="1" w:styleId="ListaNumerada">
    <w:name w:val=".Lista Numerada"/>
    <w:next w:val="Lista2"/>
    <w:link w:val="ListaNumeradaChar"/>
    <w:qFormat/>
    <w:rsid w:val="00B46636"/>
    <w:pPr>
      <w:numPr>
        <w:numId w:val="19"/>
      </w:numPr>
      <w:spacing w:line="360" w:lineRule="auto"/>
      <w:ind w:left="992" w:hanging="425"/>
      <w:jc w:val="both"/>
    </w:pPr>
    <w:rPr>
      <w:rFonts w:ascii="Tahoma" w:hAnsi="Tahoma"/>
      <w:szCs w:val="22"/>
    </w:rPr>
  </w:style>
  <w:style w:type="character" w:styleId="TextodoEspaoReservado">
    <w:name w:val="Placeholder Text"/>
    <w:uiPriority w:val="99"/>
    <w:semiHidden/>
    <w:rsid w:val="00FB665C"/>
    <w:rPr>
      <w:color w:val="808080"/>
    </w:rPr>
  </w:style>
  <w:style w:type="paragraph" w:styleId="Legenda">
    <w:name w:val="caption"/>
    <w:basedOn w:val="Normal"/>
    <w:next w:val="Normal"/>
    <w:uiPriority w:val="35"/>
    <w:unhideWhenUsed/>
    <w:rsid w:val="004C299A"/>
    <w:pPr>
      <w:spacing w:line="240" w:lineRule="auto"/>
    </w:pPr>
    <w:rPr>
      <w:i/>
      <w:iCs/>
      <w:color w:val="1F497D"/>
      <w:sz w:val="18"/>
      <w:szCs w:val="18"/>
    </w:rPr>
  </w:style>
  <w:style w:type="character" w:customStyle="1" w:styleId="Ttulo3Char">
    <w:name w:val="Título 3 Char"/>
    <w:link w:val="Ttulo3"/>
    <w:uiPriority w:val="9"/>
    <w:rsid w:val="00DE0A0B"/>
    <w:rPr>
      <w:rFonts w:ascii="Tahoma" w:eastAsia="Times New Roman" w:hAnsi="Tahoma" w:cs="Times New Roman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D063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ComRecuoPadro">
    <w:name w:val="1. Com Recuo Padrão"/>
    <w:link w:val="1ComRecuoPadroChar"/>
    <w:qFormat/>
    <w:rsid w:val="00092CFB"/>
    <w:pPr>
      <w:spacing w:line="360" w:lineRule="auto"/>
      <w:ind w:firstLine="567"/>
      <w:jc w:val="both"/>
    </w:pPr>
    <w:rPr>
      <w:rFonts w:ascii="Tahoma" w:hAnsi="Tahoma" w:cs="Tahoma"/>
      <w:szCs w:val="22"/>
    </w:rPr>
  </w:style>
  <w:style w:type="paragraph" w:customStyle="1" w:styleId="1SemRecuoPadro">
    <w:name w:val="1. Sem Recuo Padrão"/>
    <w:basedOn w:val="1ComRecuoPadro"/>
    <w:link w:val="1SemRecuoPadroChar"/>
    <w:qFormat/>
    <w:rsid w:val="00C77DA8"/>
    <w:pPr>
      <w:spacing w:line="240" w:lineRule="auto"/>
      <w:ind w:firstLine="0"/>
    </w:pPr>
  </w:style>
  <w:style w:type="character" w:customStyle="1" w:styleId="1ComRecuoPadroChar">
    <w:name w:val="1. Com Recuo Padrão Char"/>
    <w:link w:val="1ComRecuoPadro"/>
    <w:rsid w:val="00092CFB"/>
    <w:rPr>
      <w:rFonts w:ascii="Tahoma" w:hAnsi="Tahoma" w:cs="Tahoma"/>
      <w:sz w:val="20"/>
    </w:rPr>
  </w:style>
  <w:style w:type="character" w:customStyle="1" w:styleId="1SemRecuoPadroChar">
    <w:name w:val="1. Sem Recuo Padrão Char"/>
    <w:link w:val="1SemRecuoPadro"/>
    <w:rsid w:val="00C77DA8"/>
    <w:rPr>
      <w:rFonts w:ascii="Tahoma" w:hAnsi="Tahoma" w:cs="Tahoma"/>
      <w:sz w:val="20"/>
    </w:rPr>
  </w:style>
  <w:style w:type="character" w:customStyle="1" w:styleId="PargrafodaListaChar">
    <w:name w:val="Parágrafo da Lista Char"/>
    <w:link w:val="PargrafodaLista"/>
    <w:uiPriority w:val="34"/>
    <w:rsid w:val="00092CFB"/>
    <w:rPr>
      <w:rFonts w:ascii="Tahoma" w:hAnsi="Tahoma"/>
      <w:sz w:val="20"/>
    </w:rPr>
  </w:style>
  <w:style w:type="character" w:customStyle="1" w:styleId="ListaNumeradaChar">
    <w:name w:val=".Lista Numerada Char"/>
    <w:link w:val="ListaNumerada"/>
    <w:rsid w:val="00B46636"/>
    <w:rPr>
      <w:rFonts w:ascii="Tahoma" w:hAnsi="Tahoma"/>
      <w:sz w:val="20"/>
    </w:rPr>
  </w:style>
  <w:style w:type="paragraph" w:styleId="Lista2">
    <w:name w:val="List 2"/>
    <w:basedOn w:val="Normal"/>
    <w:uiPriority w:val="99"/>
    <w:semiHidden/>
    <w:unhideWhenUsed/>
    <w:rsid w:val="00B46636"/>
    <w:pPr>
      <w:ind w:left="566" w:hanging="283"/>
      <w:contextualSpacing/>
    </w:pPr>
  </w:style>
  <w:style w:type="paragraph" w:styleId="PargrafodaLista">
    <w:name w:val="List Paragraph"/>
    <w:basedOn w:val="Normal"/>
    <w:link w:val="PargrafodaListaChar"/>
    <w:uiPriority w:val="34"/>
    <w:qFormat/>
    <w:rsid w:val="005818A5"/>
    <w:pPr>
      <w:numPr>
        <w:numId w:val="20"/>
      </w:numPr>
      <w:spacing w:after="0" w:line="360" w:lineRule="auto"/>
      <w:contextualSpacing/>
      <w:jc w:val="both"/>
    </w:pPr>
    <w:rPr>
      <w:rFonts w:ascii="Tahoma" w:hAnsi="Tahoma"/>
      <w:sz w:val="20"/>
    </w:rPr>
  </w:style>
  <w:style w:type="paragraph" w:customStyle="1" w:styleId="Listanvel2">
    <w:name w:val="Lista nível 2"/>
    <w:basedOn w:val="PargrafodaLista"/>
    <w:next w:val="1ComRecuoPadro"/>
    <w:link w:val="Listanvel2Char"/>
    <w:qFormat/>
    <w:rsid w:val="001F45C9"/>
    <w:pPr>
      <w:numPr>
        <w:numId w:val="9"/>
      </w:numPr>
    </w:pPr>
    <w:rPr>
      <w:rFonts w:cs="Tahoma"/>
    </w:rPr>
  </w:style>
  <w:style w:type="character" w:customStyle="1" w:styleId="Listanvel2Char">
    <w:name w:val="Lista nível 2 Char"/>
    <w:link w:val="Listanvel2"/>
    <w:rsid w:val="005818A5"/>
    <w:rPr>
      <w:rFonts w:ascii="Tahoma" w:hAnsi="Tahoma" w:cs="Tahoma"/>
      <w:sz w:val="20"/>
    </w:rPr>
  </w:style>
  <w:style w:type="character" w:customStyle="1" w:styleId="Ttulo4Char">
    <w:name w:val="Título 4 Char"/>
    <w:link w:val="Ttulo4"/>
    <w:uiPriority w:val="9"/>
    <w:rsid w:val="009674DD"/>
    <w:rPr>
      <w:rFonts w:ascii="Tahoma" w:eastAsia="Times New Roman" w:hAnsi="Tahoma" w:cs="Times New Roman"/>
      <w:iCs/>
      <w:sz w:val="24"/>
    </w:rPr>
  </w:style>
  <w:style w:type="character" w:customStyle="1" w:styleId="Ttulo5Char">
    <w:name w:val="Título 5 Char"/>
    <w:link w:val="Ttulo5"/>
    <w:uiPriority w:val="9"/>
    <w:rsid w:val="001F45C9"/>
    <w:rPr>
      <w:rFonts w:ascii="Tahoma" w:eastAsia="Times New Roman" w:hAnsi="Tahoma" w:cs="Times New Roman"/>
      <w:b/>
      <w:sz w:val="24"/>
    </w:rPr>
  </w:style>
  <w:style w:type="character" w:customStyle="1" w:styleId="Ttulo6Char">
    <w:name w:val="Título 6 Char"/>
    <w:link w:val="Ttulo6"/>
    <w:uiPriority w:val="9"/>
    <w:rsid w:val="001F45C9"/>
    <w:rPr>
      <w:rFonts w:ascii="Tahoma" w:eastAsia="Times New Roman" w:hAnsi="Tahoma" w:cs="Times New Roman"/>
      <w:sz w:val="24"/>
    </w:rPr>
  </w:style>
  <w:style w:type="character" w:customStyle="1" w:styleId="Ttulo7Char">
    <w:name w:val="Título 7 Char"/>
    <w:link w:val="Ttulo7"/>
    <w:uiPriority w:val="9"/>
    <w:semiHidden/>
    <w:rsid w:val="00A620AD"/>
    <w:rPr>
      <w:rFonts w:ascii="Cambria" w:eastAsia="Times New Roman" w:hAnsi="Cambria" w:cs="Times New Roman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rsid w:val="00A620AD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A620AD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styleId="Sumrio4">
    <w:name w:val="toc 4"/>
    <w:basedOn w:val="Normal"/>
    <w:next w:val="Normal"/>
    <w:autoRedefine/>
    <w:uiPriority w:val="39"/>
    <w:unhideWhenUsed/>
    <w:rsid w:val="00CF5C9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CF5C9D"/>
    <w:pPr>
      <w:spacing w:after="100"/>
      <w:ind w:left="880"/>
    </w:pPr>
  </w:style>
  <w:style w:type="paragraph" w:styleId="Sumrio7">
    <w:name w:val="toc 7"/>
    <w:basedOn w:val="Normal"/>
    <w:next w:val="Normal"/>
    <w:autoRedefine/>
    <w:uiPriority w:val="39"/>
    <w:unhideWhenUsed/>
    <w:rsid w:val="00CF5C9D"/>
    <w:pPr>
      <w:spacing w:after="100"/>
      <w:ind w:left="1320"/>
    </w:pPr>
  </w:style>
  <w:style w:type="paragraph" w:styleId="Sumrio6">
    <w:name w:val="toc 6"/>
    <w:basedOn w:val="Normal"/>
    <w:next w:val="Normal"/>
    <w:autoRedefine/>
    <w:uiPriority w:val="39"/>
    <w:unhideWhenUsed/>
    <w:rsid w:val="00CF5C9D"/>
    <w:pPr>
      <w:spacing w:after="100"/>
      <w:ind w:left="1100"/>
    </w:pPr>
  </w:style>
  <w:style w:type="paragraph" w:styleId="Sumrio8">
    <w:name w:val="toc 8"/>
    <w:basedOn w:val="Normal"/>
    <w:next w:val="Normal"/>
    <w:autoRedefine/>
    <w:uiPriority w:val="39"/>
    <w:unhideWhenUsed/>
    <w:rsid w:val="00CF5C9D"/>
    <w:pPr>
      <w:spacing w:after="100"/>
      <w:ind w:left="1540"/>
    </w:pPr>
  </w:style>
  <w:style w:type="character" w:customStyle="1" w:styleId="Sumrio2Char">
    <w:name w:val="Sumário 2 Char"/>
    <w:aliases w:val="SUMÁRIO PADRÃO MANUAL DMI Char"/>
    <w:link w:val="Sumrio2"/>
    <w:uiPriority w:val="39"/>
    <w:rsid w:val="00170A53"/>
    <w:rPr>
      <w:rFonts w:ascii="Tahoma" w:hAnsi="Tahoma" w:cs="Tahoma"/>
      <w:b/>
      <w:noProof/>
      <w:sz w:val="20"/>
      <w:lang w:eastAsia="en-US"/>
    </w:rPr>
  </w:style>
  <w:style w:type="paragraph" w:customStyle="1" w:styleId="Textoprincipal">
    <w:name w:val="Texto principal"/>
    <w:basedOn w:val="Normal"/>
    <w:rsid w:val="00A52F05"/>
    <w:pPr>
      <w:suppressAutoHyphens/>
      <w:autoSpaceDE w:val="0"/>
      <w:spacing w:after="0"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567CE-6775-4E22-A166-2ABB0745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Links>
    <vt:vector size="6" baseType="variant">
      <vt:variant>
        <vt:i4>1835123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https://drive.google.com/file/d/1fFIdWAh5qZcM0o_eGkm2I6hmGNxYN6Qv/view?usp=sharing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estoque</dc:creator>
  <cp:keywords/>
  <cp:lastModifiedBy>Usuário</cp:lastModifiedBy>
  <cp:revision>2</cp:revision>
  <cp:lastPrinted>2019-02-04T18:50:00Z</cp:lastPrinted>
  <dcterms:created xsi:type="dcterms:W3CDTF">2023-01-17T00:11:00Z</dcterms:created>
  <dcterms:modified xsi:type="dcterms:W3CDTF">2023-01-17T00:11:00Z</dcterms:modified>
</cp:coreProperties>
</file>